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5DC8" w:rsidP="00BB5DC8" w:rsidRDefault="00BB5DC8" w14:paraId="57C82B67" w14:textId="3708D047"/>
    <w:p w:rsidR="00BB5DC8" w:rsidP="00BB5DC8" w:rsidRDefault="00BB5DC8" w14:paraId="682B1725" w14:textId="5823E119"/>
    <w:p w:rsidRPr="00D90C71" w:rsidR="00BB5DC8" w:rsidP="00BB5DC8" w:rsidRDefault="00BB5DC8" w14:paraId="737F632E" w14:textId="77777777"/>
    <w:p w:rsidRPr="00D90C71" w:rsidR="00BB5DC8" w:rsidP="00BB5DC8" w:rsidRDefault="00BB5DC8" w14:paraId="3535E70F" w14:textId="77777777"/>
    <w:p w:rsidRPr="00D90C71" w:rsidR="00BB5DC8" w:rsidP="00BB5DC8" w:rsidRDefault="00BB5DC8" w14:paraId="6FEDFFB7" w14:textId="77777777"/>
    <w:p w:rsidRPr="00D90C71" w:rsidR="00BB5DC8" w:rsidP="00BB5DC8" w:rsidRDefault="00BB5DC8" w14:paraId="18780472" w14:textId="77777777"/>
    <w:p w:rsidR="00BB5DC8" w:rsidP="00BB5DC8" w:rsidRDefault="004C77A6" w14:paraId="4F4F51B8" w14:textId="1C58DF26">
      <w:pPr>
        <w:jc w:val="center"/>
        <w:rPr>
          <w:iCs/>
          <w:sz w:val="52"/>
          <w:szCs w:val="52"/>
        </w:rPr>
      </w:pPr>
      <w:r w:rsidRPr="00141CB4">
        <w:rPr>
          <w:iCs/>
          <w:sz w:val="52"/>
          <w:szCs w:val="52"/>
        </w:rPr>
        <w:t>Cloud Native Data</w:t>
      </w:r>
      <w:r w:rsidRPr="00141CB4" w:rsidR="00141CB4">
        <w:rPr>
          <w:iCs/>
          <w:sz w:val="52"/>
          <w:szCs w:val="52"/>
        </w:rPr>
        <w:t xml:space="preserve"> -Aggregate Mart</w:t>
      </w:r>
    </w:p>
    <w:p w:rsidR="008F6565" w:rsidP="00BB5DC8" w:rsidRDefault="006E02B1" w14:paraId="46C93E8C" w14:textId="176B9045">
      <w:pPr>
        <w:jc w:val="center"/>
        <w:rPr>
          <w:sz w:val="52"/>
          <w:szCs w:val="52"/>
        </w:rPr>
      </w:pPr>
      <w:r w:rsidRPr="006E02B1">
        <w:rPr>
          <w:rFonts w:ascii="Arial" w:hAnsi="Arial" w:eastAsia="Times New Roman" w:cs="Arial"/>
          <w:b/>
          <w:bCs/>
          <w:sz w:val="36"/>
          <w:szCs w:val="36"/>
          <w:lang w:val="en-CA"/>
        </w:rPr>
        <w:t>Member Mart</w:t>
      </w:r>
    </w:p>
    <w:p w:rsidRPr="004752FE" w:rsidR="00BB5DC8" w:rsidP="00BB5DC8" w:rsidRDefault="00D47890" w14:paraId="30FEE48C" w14:textId="456174C3">
      <w:pPr>
        <w:jc w:val="center"/>
        <w:rPr>
          <w:sz w:val="52"/>
          <w:szCs w:val="52"/>
        </w:rPr>
      </w:pPr>
      <w:r>
        <w:rPr>
          <w:sz w:val="52"/>
          <w:szCs w:val="52"/>
        </w:rPr>
        <w:t>Use Case</w:t>
      </w:r>
      <w:r w:rsidRPr="004752FE" w:rsidR="00BB5DC8">
        <w:rPr>
          <w:sz w:val="52"/>
          <w:szCs w:val="52"/>
        </w:rPr>
        <w:t xml:space="preserve"> Document (</w:t>
      </w:r>
      <w:r>
        <w:rPr>
          <w:sz w:val="52"/>
          <w:szCs w:val="52"/>
        </w:rPr>
        <w:t>UC</w:t>
      </w:r>
      <w:r w:rsidRPr="004752FE" w:rsidR="00BB5DC8">
        <w:rPr>
          <w:sz w:val="52"/>
          <w:szCs w:val="52"/>
        </w:rPr>
        <w:t>)</w:t>
      </w:r>
    </w:p>
    <w:p w:rsidRPr="00D90C71" w:rsidR="00BB5DC8" w:rsidP="00BB5DC8" w:rsidRDefault="00BB5DC8" w14:paraId="3D92AD7F" w14:textId="77777777"/>
    <w:p w:rsidRPr="00D90C71" w:rsidR="00BB5DC8" w:rsidP="00BB5DC8" w:rsidRDefault="00BB5DC8" w14:paraId="62AEA16B" w14:textId="77777777"/>
    <w:p w:rsidRPr="00D90C71" w:rsidR="00BB5DC8" w:rsidP="00BB5DC8" w:rsidRDefault="00BB5DC8" w14:paraId="60736C12" w14:textId="77777777"/>
    <w:p w:rsidRPr="00D90C71" w:rsidR="00BB5DC8" w:rsidP="00BB5DC8" w:rsidRDefault="00BB5DC8" w14:paraId="4705E573" w14:textId="77777777"/>
    <w:p w:rsidR="00BB5DC8" w:rsidP="00BB5DC8" w:rsidRDefault="00BB5DC8" w14:paraId="484050BB" w14:textId="77777777"/>
    <w:p w:rsidRPr="00D90C71" w:rsidR="00BB5DC8" w:rsidP="00BB5DC8" w:rsidRDefault="00BB5DC8" w14:paraId="6665FB9C" w14:textId="77777777"/>
    <w:p w:rsidRPr="00D90C71" w:rsidR="00BB5DC8" w:rsidP="00BB5DC8" w:rsidRDefault="00BB5DC8" w14:paraId="71727C2A" w14:textId="77777777">
      <w:pPr>
        <w:spacing w:after="0"/>
        <w:ind w:left="720"/>
        <w:jc w:val="center"/>
        <w:rPr>
          <w:i/>
          <w:iCs/>
        </w:rPr>
      </w:pPr>
    </w:p>
    <w:p w:rsidRPr="00D90C71" w:rsidR="00BB5DC8" w:rsidP="00BB5DC8" w:rsidRDefault="00BB5DC8" w14:paraId="5012580F" w14:textId="5ECC69E2">
      <w:pPr>
        <w:spacing w:after="0"/>
        <w:jc w:val="center"/>
        <w:rPr>
          <w:i/>
          <w:iCs/>
        </w:rPr>
      </w:pPr>
      <w:r w:rsidRPr="00D90C71">
        <w:rPr>
          <w:i/>
          <w:iCs/>
        </w:rPr>
        <w:t>Version:</w:t>
      </w:r>
      <w:r w:rsidR="00634F79">
        <w:rPr>
          <w:i/>
          <w:color w:val="0070C0"/>
        </w:rPr>
        <w:t xml:space="preserve"> </w:t>
      </w:r>
      <w:r w:rsidR="003256E2">
        <w:rPr>
          <w:i/>
        </w:rPr>
        <w:t>1.0</w:t>
      </w:r>
    </w:p>
    <w:p w:rsidR="00BB5DC8" w:rsidP="00BB5DC8" w:rsidRDefault="00BB5DC8" w14:paraId="6AC91A94" w14:textId="0242AC10">
      <w:pPr>
        <w:spacing w:after="0"/>
        <w:jc w:val="center"/>
        <w:rPr>
          <w:i/>
          <w:color w:val="5B9BD5" w:themeColor="accent1"/>
        </w:rPr>
      </w:pPr>
      <w:r w:rsidRPr="00D90C71">
        <w:rPr>
          <w:i/>
          <w:iCs/>
        </w:rPr>
        <w:t xml:space="preserve">Date: </w:t>
      </w:r>
      <w:r w:rsidR="00DC052C">
        <w:rPr>
          <w:i/>
          <w:iCs/>
        </w:rPr>
        <w:t>0</w:t>
      </w:r>
      <w:r w:rsidR="003256E2">
        <w:rPr>
          <w:i/>
          <w:iCs/>
        </w:rPr>
        <w:t>9</w:t>
      </w:r>
      <w:r w:rsidR="00DC052C">
        <w:rPr>
          <w:i/>
          <w:iCs/>
        </w:rPr>
        <w:t>/</w:t>
      </w:r>
      <w:r w:rsidR="003256E2">
        <w:rPr>
          <w:i/>
          <w:iCs/>
        </w:rPr>
        <w:t>12</w:t>
      </w:r>
      <w:r w:rsidR="00753FFE">
        <w:rPr>
          <w:i/>
          <w:iCs/>
        </w:rPr>
        <w:t>/2022</w:t>
      </w:r>
    </w:p>
    <w:p w:rsidR="00BB5DC8" w:rsidP="00BB5DC8" w:rsidRDefault="00BB5DC8" w14:paraId="400D8585" w14:textId="08BA34DE">
      <w:pPr>
        <w:spacing w:after="0"/>
        <w:jc w:val="center"/>
        <w:rPr>
          <w:i/>
          <w:iCs/>
        </w:rPr>
      </w:pPr>
      <w:r w:rsidRPr="00D90C71">
        <w:rPr>
          <w:i/>
          <w:iCs/>
        </w:rPr>
        <w:t xml:space="preserve">Author: </w:t>
      </w:r>
      <w:r w:rsidR="00753FFE">
        <w:rPr>
          <w:i/>
          <w:iCs/>
        </w:rPr>
        <w:t xml:space="preserve">Team </w:t>
      </w:r>
    </w:p>
    <w:p w:rsidR="00BB5DC8" w:rsidP="00BB5DC8" w:rsidRDefault="00BB5DC8" w14:paraId="61C80C91" w14:textId="77777777">
      <w:pPr>
        <w:spacing w:after="0"/>
        <w:jc w:val="center"/>
        <w:rPr>
          <w:i/>
          <w:iCs/>
        </w:rPr>
      </w:pPr>
    </w:p>
    <w:p w:rsidR="00BB5DC8" w:rsidP="00BB5DC8" w:rsidRDefault="00BB5DC8" w14:paraId="5296FAEE" w14:textId="77777777">
      <w:pPr>
        <w:spacing w:after="0"/>
        <w:jc w:val="center"/>
        <w:rPr>
          <w:i/>
          <w:iCs/>
        </w:rPr>
      </w:pPr>
    </w:p>
    <w:p w:rsidRPr="00D90C71" w:rsidR="00BB5DC8" w:rsidP="00BB5DC8" w:rsidRDefault="00BB5DC8" w14:paraId="052557A7" w14:textId="77777777">
      <w:pPr>
        <w:spacing w:after="0"/>
        <w:jc w:val="center"/>
        <w:rPr>
          <w:i/>
          <w:iCs/>
        </w:rPr>
      </w:pPr>
    </w:p>
    <w:p w:rsidRPr="00D90C71" w:rsidR="00BB5DC8" w:rsidP="00BB5DC8" w:rsidRDefault="00BB5DC8" w14:paraId="04A05752" w14:textId="77777777">
      <w:pPr>
        <w:spacing w:after="0"/>
        <w:jc w:val="center"/>
        <w:rPr>
          <w:b/>
          <w:bCs/>
          <w:i/>
          <w:iCs/>
        </w:rPr>
      </w:pPr>
      <w:r w:rsidRPr="00D90C71">
        <w:rPr>
          <w:b/>
          <w:bCs/>
          <w:i/>
          <w:iCs/>
        </w:rPr>
        <w:t>Proprietary and Confidential</w:t>
      </w:r>
    </w:p>
    <w:p w:rsidR="00BB5DC8" w:rsidRDefault="00BB5DC8" w14:paraId="6D36A493" w14:textId="58D41A9B">
      <w:r>
        <w:br w:type="page"/>
      </w:r>
    </w:p>
    <w:p w:rsidRPr="00D90C71" w:rsidR="00763DBB" w:rsidP="00763DBB" w:rsidRDefault="00763DBB" w14:paraId="5119D6B8" w14:textId="77777777">
      <w:pPr>
        <w:pStyle w:val="Subtitle"/>
        <w:spacing w:after="0" w:line="360" w:lineRule="auto"/>
        <w:outlineLvl w:val="0"/>
        <w:rPr>
          <w:rStyle w:val="SubtleReference"/>
          <w:rFonts w:eastAsia="Arial Narrow" w:cs="Arial Narrow"/>
          <w:b/>
          <w:i w:val="0"/>
          <w:color w:val="auto"/>
        </w:rPr>
      </w:pPr>
      <w:bookmarkStart w:name="_Toc35802541" w:id="0"/>
      <w:r w:rsidRPr="00D90C71">
        <w:rPr>
          <w:rStyle w:val="SubtleReference"/>
          <w:rFonts w:eastAsia="Arial Narrow" w:cs="Arial Narrow"/>
          <w:i w:val="0"/>
          <w:color w:val="auto"/>
        </w:rPr>
        <w:lastRenderedPageBreak/>
        <w:t>Document Approvals</w:t>
      </w:r>
      <w:bookmarkEnd w:id="0"/>
    </w:p>
    <w:p w:rsidRPr="00D90C71" w:rsidR="00763DBB" w:rsidP="00763DBB" w:rsidRDefault="00763DBB" w14:paraId="674F3459" w14:textId="77777777">
      <w:pPr>
        <w:spacing w:line="240" w:lineRule="auto"/>
      </w:pPr>
      <w:r w:rsidRPr="00D90C71">
        <w:t>By approving the document, you agree that it accurately represents the project business requirements</w:t>
      </w:r>
    </w:p>
    <w:tbl>
      <w:tblPr>
        <w:tblW w:w="10350" w:type="dxa"/>
        <w:tblInd w:w="-5"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left w:w="115" w:type="dxa"/>
          <w:right w:w="115" w:type="dxa"/>
        </w:tblCellMar>
        <w:tblLook w:val="04A0" w:firstRow="1" w:lastRow="0" w:firstColumn="1" w:lastColumn="0" w:noHBand="0" w:noVBand="1"/>
      </w:tblPr>
      <w:tblGrid>
        <w:gridCol w:w="2430"/>
        <w:gridCol w:w="5760"/>
        <w:gridCol w:w="2160"/>
      </w:tblGrid>
      <w:tr w:rsidRPr="00D90C71" w:rsidR="00763DBB" w:rsidTr="00763DBB" w14:paraId="3E8F172B" w14:textId="77777777">
        <w:trPr>
          <w:cantSplit/>
          <w:tblHeader/>
        </w:trPr>
        <w:tc>
          <w:tcPr>
            <w:tcW w:w="2430" w:type="dxa"/>
            <w:shd w:val="clear" w:color="auto" w:fill="B4C6E7" w:themeFill="accent5" w:themeFillTint="66"/>
          </w:tcPr>
          <w:p w:rsidRPr="00D90C71" w:rsidR="00763DBB" w:rsidP="00B61B44" w:rsidRDefault="00763DBB" w14:paraId="64981C90" w14:textId="77777777">
            <w:pPr>
              <w:pStyle w:val="TableTitlectrd"/>
              <w:spacing w:after="0"/>
            </w:pPr>
            <w:r w:rsidRPr="00D90C71">
              <w:t>Name</w:t>
            </w:r>
          </w:p>
        </w:tc>
        <w:tc>
          <w:tcPr>
            <w:tcW w:w="5760" w:type="dxa"/>
            <w:shd w:val="clear" w:color="auto" w:fill="B4C6E7" w:themeFill="accent5" w:themeFillTint="66"/>
          </w:tcPr>
          <w:p w:rsidRPr="00D90C71" w:rsidR="00763DBB" w:rsidP="00B61B44" w:rsidRDefault="00763DBB" w14:paraId="3A8C9F2C" w14:textId="77777777">
            <w:pPr>
              <w:pStyle w:val="TableTitle"/>
            </w:pPr>
            <w:r w:rsidRPr="00D90C71">
              <w:t>Position /Role</w:t>
            </w:r>
          </w:p>
        </w:tc>
        <w:tc>
          <w:tcPr>
            <w:tcW w:w="2160" w:type="dxa"/>
            <w:shd w:val="clear" w:color="auto" w:fill="B4C6E7" w:themeFill="accent5" w:themeFillTint="66"/>
          </w:tcPr>
          <w:p w:rsidRPr="00D90C71" w:rsidR="00763DBB" w:rsidP="00B61B44" w:rsidRDefault="00763DBB" w14:paraId="3FC3332D" w14:textId="77777777">
            <w:pPr>
              <w:pStyle w:val="TableTitle"/>
            </w:pPr>
            <w:r w:rsidRPr="00D90C71">
              <w:t>Approval Date</w:t>
            </w:r>
          </w:p>
        </w:tc>
      </w:tr>
      <w:tr w:rsidRPr="00D90C71" w:rsidR="00C72967" w:rsidTr="00FD1FE7" w14:paraId="017F1068" w14:textId="77777777">
        <w:trPr>
          <w:cantSplit/>
        </w:trPr>
        <w:tc>
          <w:tcPr>
            <w:tcW w:w="2430" w:type="dxa"/>
          </w:tcPr>
          <w:p w:rsidRPr="00D90C71" w:rsidR="00C72967" w:rsidP="00C72967" w:rsidRDefault="00C72967" w14:paraId="1278B3F3" w14:textId="67B1746E">
            <w:pPr>
              <w:pStyle w:val="TableTextctrd"/>
              <w:jc w:val="left"/>
              <w:rPr>
                <w:i/>
                <w:color w:val="5B9BD5" w:themeColor="accent1"/>
                <w:sz w:val="22"/>
                <w:szCs w:val="22"/>
              </w:rPr>
            </w:pPr>
            <w:r w:rsidRPr="005A50CC">
              <w:rPr>
                <w:rFonts w:eastAsia="Calibri" w:cs="Times New Roman"/>
                <w:sz w:val="22"/>
                <w:szCs w:val="22"/>
              </w:rPr>
              <w:t>Tracy McPhillips</w:t>
            </w:r>
          </w:p>
        </w:tc>
        <w:tc>
          <w:tcPr>
            <w:tcW w:w="5760" w:type="dxa"/>
            <w:vAlign w:val="center"/>
          </w:tcPr>
          <w:p w:rsidRPr="00D90C71" w:rsidR="00C72967" w:rsidP="00C72967" w:rsidRDefault="00C72967" w14:paraId="3B9C3743" w14:textId="55C76C08">
            <w:pPr>
              <w:pStyle w:val="TableText"/>
              <w:rPr>
                <w:i/>
                <w:color w:val="5B9BD5" w:themeColor="accent1"/>
                <w:sz w:val="22"/>
                <w:szCs w:val="22"/>
              </w:rPr>
            </w:pPr>
            <w:r w:rsidRPr="00442C28">
              <w:rPr>
                <w:rFonts w:eastAsia="Calibri" w:cs="Times New Roman"/>
                <w:sz w:val="22"/>
                <w:szCs w:val="22"/>
              </w:rPr>
              <w:t>Business Owner</w:t>
            </w:r>
          </w:p>
        </w:tc>
        <w:tc>
          <w:tcPr>
            <w:tcW w:w="2160" w:type="dxa"/>
          </w:tcPr>
          <w:p w:rsidRPr="00D90C71" w:rsidR="00C72967" w:rsidP="00C72967" w:rsidRDefault="00290491" w14:paraId="7300D1D7" w14:textId="24476FD2">
            <w:pPr>
              <w:pStyle w:val="TableText"/>
              <w:rPr>
                <w:sz w:val="22"/>
                <w:szCs w:val="20"/>
              </w:rPr>
            </w:pPr>
            <w:r>
              <w:rPr>
                <w:sz w:val="22"/>
                <w:szCs w:val="20"/>
              </w:rPr>
              <w:t>10/3/2022</w:t>
            </w:r>
          </w:p>
        </w:tc>
      </w:tr>
      <w:tr w:rsidRPr="00D90C71" w:rsidR="003256E2" w:rsidTr="00FD1FE7" w14:paraId="28658868" w14:textId="77777777">
        <w:trPr>
          <w:cantSplit/>
        </w:trPr>
        <w:tc>
          <w:tcPr>
            <w:tcW w:w="2430" w:type="dxa"/>
          </w:tcPr>
          <w:p w:rsidRPr="005A50CC" w:rsidR="003256E2" w:rsidP="00C72967" w:rsidRDefault="00A74F01" w14:paraId="714D6A39" w14:textId="6F218D22">
            <w:pPr>
              <w:pStyle w:val="TableTextctrd"/>
              <w:jc w:val="left"/>
              <w:rPr>
                <w:rFonts w:eastAsia="Calibri" w:cs="Times New Roman"/>
                <w:sz w:val="22"/>
                <w:szCs w:val="22"/>
              </w:rPr>
            </w:pPr>
            <w:r w:rsidRPr="00A74F01">
              <w:rPr>
                <w:rFonts w:eastAsia="Calibri" w:cs="Times New Roman"/>
                <w:sz w:val="22"/>
                <w:szCs w:val="22"/>
              </w:rPr>
              <w:t>Sheila Haley</w:t>
            </w:r>
          </w:p>
        </w:tc>
        <w:tc>
          <w:tcPr>
            <w:tcW w:w="5760" w:type="dxa"/>
            <w:vAlign w:val="center"/>
          </w:tcPr>
          <w:p w:rsidRPr="00442C28" w:rsidR="003256E2" w:rsidP="00C72967" w:rsidRDefault="00A74F01" w14:paraId="41F0F874" w14:textId="0E1D1B79">
            <w:pPr>
              <w:pStyle w:val="TableText"/>
              <w:rPr>
                <w:rFonts w:eastAsia="Calibri" w:cs="Times New Roman"/>
                <w:sz w:val="22"/>
                <w:szCs w:val="22"/>
              </w:rPr>
            </w:pPr>
            <w:r w:rsidRPr="00442C28">
              <w:rPr>
                <w:rFonts w:eastAsia="Calibri" w:cs="Times New Roman"/>
                <w:sz w:val="22"/>
                <w:szCs w:val="22"/>
              </w:rPr>
              <w:t>Business Owner</w:t>
            </w:r>
          </w:p>
        </w:tc>
        <w:tc>
          <w:tcPr>
            <w:tcW w:w="2160" w:type="dxa"/>
          </w:tcPr>
          <w:p w:rsidRPr="00D90C71" w:rsidR="003256E2" w:rsidP="00C72967" w:rsidRDefault="00290491" w14:paraId="54785BC5" w14:textId="503C6AD6">
            <w:pPr>
              <w:pStyle w:val="TableText"/>
              <w:rPr>
                <w:sz w:val="22"/>
                <w:szCs w:val="20"/>
              </w:rPr>
            </w:pPr>
            <w:r w:rsidRPr="00C2612B">
              <w:rPr>
                <w:sz w:val="22"/>
                <w:szCs w:val="20"/>
              </w:rPr>
              <w:t>10/3/2022</w:t>
            </w:r>
          </w:p>
        </w:tc>
      </w:tr>
      <w:tr w:rsidRPr="00D90C71" w:rsidR="003256E2" w:rsidTr="00FD1FE7" w14:paraId="1193B842" w14:textId="77777777">
        <w:trPr>
          <w:cantSplit/>
        </w:trPr>
        <w:tc>
          <w:tcPr>
            <w:tcW w:w="2430" w:type="dxa"/>
          </w:tcPr>
          <w:p w:rsidRPr="005A50CC" w:rsidR="003256E2" w:rsidP="00C72967" w:rsidRDefault="00A74F01" w14:paraId="279336A6" w14:textId="2C6E881C">
            <w:pPr>
              <w:pStyle w:val="TableTextctrd"/>
              <w:jc w:val="left"/>
              <w:rPr>
                <w:rFonts w:eastAsia="Calibri" w:cs="Times New Roman"/>
                <w:sz w:val="22"/>
                <w:szCs w:val="22"/>
              </w:rPr>
            </w:pPr>
            <w:r w:rsidRPr="00A74F01">
              <w:rPr>
                <w:rFonts w:eastAsia="Calibri" w:cs="Times New Roman"/>
                <w:sz w:val="22"/>
                <w:szCs w:val="22"/>
              </w:rPr>
              <w:t>Joshua Myers</w:t>
            </w:r>
          </w:p>
        </w:tc>
        <w:tc>
          <w:tcPr>
            <w:tcW w:w="5760" w:type="dxa"/>
            <w:vAlign w:val="center"/>
          </w:tcPr>
          <w:p w:rsidRPr="00442C28" w:rsidR="003256E2" w:rsidP="00C72967" w:rsidRDefault="00A74F01" w14:paraId="55A43BD2" w14:textId="0DB39A05">
            <w:pPr>
              <w:pStyle w:val="TableText"/>
              <w:rPr>
                <w:rFonts w:eastAsia="Calibri" w:cs="Times New Roman"/>
                <w:sz w:val="22"/>
                <w:szCs w:val="22"/>
              </w:rPr>
            </w:pPr>
            <w:r w:rsidRPr="00442C28">
              <w:rPr>
                <w:rFonts w:eastAsia="Calibri" w:cs="Times New Roman"/>
                <w:sz w:val="22"/>
                <w:szCs w:val="22"/>
              </w:rPr>
              <w:t>Business Owner</w:t>
            </w:r>
          </w:p>
        </w:tc>
        <w:tc>
          <w:tcPr>
            <w:tcW w:w="2160" w:type="dxa"/>
          </w:tcPr>
          <w:p w:rsidRPr="00D90C71" w:rsidR="003256E2" w:rsidP="00C72967" w:rsidRDefault="00290491" w14:paraId="1897C600" w14:textId="38DB808A">
            <w:pPr>
              <w:pStyle w:val="TableText"/>
              <w:rPr>
                <w:sz w:val="22"/>
                <w:szCs w:val="20"/>
              </w:rPr>
            </w:pPr>
            <w:r w:rsidRPr="00C2612B">
              <w:rPr>
                <w:sz w:val="22"/>
                <w:szCs w:val="20"/>
              </w:rPr>
              <w:t>10/3/2022</w:t>
            </w:r>
          </w:p>
        </w:tc>
      </w:tr>
      <w:tr w:rsidRPr="00D90C71" w:rsidR="00A74F01" w:rsidTr="00FD1FE7" w14:paraId="26680734" w14:textId="77777777">
        <w:trPr>
          <w:cantSplit/>
        </w:trPr>
        <w:tc>
          <w:tcPr>
            <w:tcW w:w="2430" w:type="dxa"/>
          </w:tcPr>
          <w:p w:rsidRPr="00A74F01" w:rsidR="00A74F01" w:rsidP="00C72967" w:rsidRDefault="002733EA" w14:paraId="2B314608" w14:textId="2B5A0669">
            <w:pPr>
              <w:pStyle w:val="TableTextctrd"/>
              <w:jc w:val="left"/>
              <w:rPr>
                <w:rFonts w:eastAsia="Calibri" w:cs="Times New Roman"/>
                <w:sz w:val="22"/>
                <w:szCs w:val="22"/>
              </w:rPr>
            </w:pPr>
            <w:r w:rsidRPr="002733EA">
              <w:rPr>
                <w:rFonts w:eastAsia="Calibri" w:cs="Times New Roman"/>
                <w:sz w:val="22"/>
                <w:szCs w:val="22"/>
              </w:rPr>
              <w:t>Sholeh Ghedari</w:t>
            </w:r>
          </w:p>
        </w:tc>
        <w:tc>
          <w:tcPr>
            <w:tcW w:w="5760" w:type="dxa"/>
            <w:vAlign w:val="center"/>
          </w:tcPr>
          <w:p w:rsidRPr="00442C28" w:rsidR="00A74F01" w:rsidP="00C72967" w:rsidRDefault="002733EA" w14:paraId="1C585FC6" w14:textId="383E2970">
            <w:pPr>
              <w:pStyle w:val="TableText"/>
              <w:rPr>
                <w:rFonts w:eastAsia="Calibri" w:cs="Times New Roman"/>
                <w:sz w:val="22"/>
                <w:szCs w:val="22"/>
              </w:rPr>
            </w:pPr>
            <w:r w:rsidRPr="00442C28">
              <w:rPr>
                <w:rFonts w:eastAsia="Calibri" w:cs="Times New Roman"/>
                <w:sz w:val="22"/>
                <w:szCs w:val="22"/>
              </w:rPr>
              <w:t>Business Owner</w:t>
            </w:r>
          </w:p>
        </w:tc>
        <w:tc>
          <w:tcPr>
            <w:tcW w:w="2160" w:type="dxa"/>
          </w:tcPr>
          <w:p w:rsidRPr="00D90C71" w:rsidR="00A74F01" w:rsidP="00C72967" w:rsidRDefault="00290491" w14:paraId="055EF19F" w14:textId="57DEFE15">
            <w:pPr>
              <w:pStyle w:val="TableText"/>
              <w:rPr>
                <w:sz w:val="22"/>
                <w:szCs w:val="20"/>
              </w:rPr>
            </w:pPr>
            <w:r w:rsidRPr="00C2612B">
              <w:rPr>
                <w:sz w:val="22"/>
                <w:szCs w:val="20"/>
              </w:rPr>
              <w:t>10/3/2022</w:t>
            </w:r>
          </w:p>
        </w:tc>
      </w:tr>
    </w:tbl>
    <w:p w:rsidRPr="00D90C71" w:rsidR="00763DBB" w:rsidP="00763DBB" w:rsidRDefault="00763DBB" w14:paraId="02A51D75" w14:textId="77777777">
      <w:pPr>
        <w:spacing w:after="0" w:line="240" w:lineRule="auto"/>
        <w:textAlignment w:val="baseline"/>
      </w:pPr>
      <w:r w:rsidRPr="00D90C71">
        <w:br/>
      </w:r>
    </w:p>
    <w:p w:rsidR="00A97694" w:rsidRDefault="00A97694" w14:paraId="5C0D888B" w14:textId="372825D5"/>
    <w:p w:rsidRPr="00D90C71" w:rsidR="00B859BE" w:rsidP="00B859BE" w:rsidRDefault="00B859BE" w14:paraId="744CF4D0" w14:textId="77777777">
      <w:pPr>
        <w:pStyle w:val="Subtitle"/>
        <w:spacing w:after="0" w:line="360" w:lineRule="auto"/>
        <w:outlineLvl w:val="0"/>
        <w:rPr>
          <w:rFonts w:ascii="Arial Narrow" w:hAnsi="Arial Narrow"/>
          <w:sz w:val="28"/>
          <w:szCs w:val="28"/>
        </w:rPr>
      </w:pPr>
      <w:bookmarkStart w:name="_Toc35802543" w:id="1"/>
      <w:r w:rsidRPr="00D90C71">
        <w:rPr>
          <w:rStyle w:val="SubtleReference"/>
          <w:rFonts w:eastAsia="Arial Narrow" w:cs="Arial Narrow"/>
          <w:i w:val="0"/>
          <w:color w:val="auto"/>
        </w:rPr>
        <w:t>Project Stakeholders</w:t>
      </w:r>
      <w:bookmarkEnd w:id="1"/>
    </w:p>
    <w:p w:rsidRPr="00D90C71" w:rsidR="00B859BE" w:rsidP="00B859BE" w:rsidRDefault="00B859BE" w14:paraId="4758B4B7" w14:textId="77777777">
      <w:pPr>
        <w:pStyle w:val="Heading2"/>
        <w:keepNext w:val="0"/>
        <w:keepLines w:val="0"/>
        <w:numPr>
          <w:ilvl w:val="0"/>
          <w:numId w:val="0"/>
        </w:numPr>
        <w:tabs>
          <w:tab w:val="clear" w:pos="990"/>
          <w:tab w:val="left" w:pos="1260"/>
        </w:tabs>
        <w:ind w:left="180"/>
        <w:rPr>
          <w:sz w:val="24"/>
          <w:szCs w:val="24"/>
        </w:rPr>
      </w:pPr>
      <w:bookmarkStart w:name="_Toc35802544" w:id="2"/>
      <w:r w:rsidRPr="00D90C71">
        <w:rPr>
          <w:sz w:val="22"/>
          <w:szCs w:val="22"/>
        </w:rPr>
        <w:t>Project Stakeholder Profile</w:t>
      </w:r>
      <w:bookmarkEnd w:id="2"/>
    </w:p>
    <w:p w:rsidRPr="00D90C71" w:rsidR="00B859BE" w:rsidP="00B859BE" w:rsidRDefault="00B859BE" w14:paraId="41E9CEFA" w14:textId="1F0D7CC7">
      <w:pPr>
        <w:pStyle w:val="TableTextctrd"/>
        <w:ind w:left="180"/>
        <w:jc w:val="left"/>
      </w:pPr>
      <w:r w:rsidRPr="00D90C71">
        <w:rPr>
          <w:rFonts w:eastAsia="Calibri"/>
        </w:rPr>
        <w:br/>
      </w:r>
    </w:p>
    <w:tbl>
      <w:tblPr>
        <w:tblW w:w="10148" w:type="dxa"/>
        <w:tblInd w:w="115"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left w:w="115" w:type="dxa"/>
          <w:right w:w="115" w:type="dxa"/>
        </w:tblCellMar>
        <w:tblLook w:val="04A0" w:firstRow="1" w:lastRow="0" w:firstColumn="1" w:lastColumn="0" w:noHBand="0" w:noVBand="1"/>
      </w:tblPr>
      <w:tblGrid>
        <w:gridCol w:w="2490"/>
        <w:gridCol w:w="3330"/>
        <w:gridCol w:w="3330"/>
        <w:gridCol w:w="990"/>
        <w:gridCol w:w="8"/>
      </w:tblGrid>
      <w:tr w:rsidRPr="00D90C71" w:rsidR="00B859BE" w:rsidTr="00C0485A" w14:paraId="7F655B8D" w14:textId="77777777">
        <w:trPr>
          <w:gridAfter w:val="1"/>
          <w:wAfter w:w="8" w:type="dxa"/>
          <w:tblHeader/>
        </w:trPr>
        <w:tc>
          <w:tcPr>
            <w:tcW w:w="2490" w:type="dxa"/>
            <w:shd w:val="clear" w:color="auto" w:fill="B4C6E7" w:themeFill="accent5" w:themeFillTint="66"/>
          </w:tcPr>
          <w:p w:rsidRPr="00D90C71" w:rsidR="00B859BE" w:rsidP="00B61B44" w:rsidRDefault="00B859BE" w14:paraId="41B62503" w14:textId="77777777">
            <w:pPr>
              <w:pStyle w:val="TableTitle"/>
            </w:pPr>
            <w:r w:rsidRPr="00D90C71">
              <w:t>Name</w:t>
            </w:r>
          </w:p>
        </w:tc>
        <w:tc>
          <w:tcPr>
            <w:tcW w:w="3330" w:type="dxa"/>
            <w:shd w:val="clear" w:color="auto" w:fill="B4C6E7" w:themeFill="accent5" w:themeFillTint="66"/>
          </w:tcPr>
          <w:p w:rsidRPr="00D90C71" w:rsidR="00B859BE" w:rsidP="00B61B44" w:rsidRDefault="00B859BE" w14:paraId="03B6B5EA" w14:textId="77777777">
            <w:pPr>
              <w:pStyle w:val="TableTitle"/>
            </w:pPr>
            <w:r w:rsidRPr="00D90C71">
              <w:t>Department</w:t>
            </w:r>
          </w:p>
        </w:tc>
        <w:tc>
          <w:tcPr>
            <w:tcW w:w="3330" w:type="dxa"/>
            <w:shd w:val="clear" w:color="auto" w:fill="B4C6E7" w:themeFill="accent5" w:themeFillTint="66"/>
          </w:tcPr>
          <w:p w:rsidRPr="00D90C71" w:rsidR="00B859BE" w:rsidP="00B61B44" w:rsidRDefault="00B859BE" w14:paraId="136D92F9" w14:textId="77777777">
            <w:pPr>
              <w:pStyle w:val="TableTitlectrd"/>
            </w:pPr>
            <w:r w:rsidRPr="00D90C71">
              <w:t>High Level Impact</w:t>
            </w:r>
          </w:p>
        </w:tc>
        <w:tc>
          <w:tcPr>
            <w:tcW w:w="990" w:type="dxa"/>
            <w:shd w:val="clear" w:color="auto" w:fill="B4C6E7" w:themeFill="accent5" w:themeFillTint="66"/>
          </w:tcPr>
          <w:p w:rsidRPr="00D90C71" w:rsidR="00B859BE" w:rsidP="00B61B44" w:rsidRDefault="00B859BE" w14:paraId="6DAC2070" w14:textId="77777777">
            <w:pPr>
              <w:pStyle w:val="TableTitlectrd"/>
            </w:pPr>
            <w:r w:rsidRPr="00D90C71">
              <w:t>RACI</w:t>
            </w:r>
          </w:p>
        </w:tc>
      </w:tr>
      <w:tr w:rsidRPr="00D90C71" w:rsidR="00B859BE" w:rsidTr="00B61B44" w14:paraId="440D7B4C" w14:textId="77777777">
        <w:trPr>
          <w:cantSplit/>
        </w:trPr>
        <w:tc>
          <w:tcPr>
            <w:tcW w:w="10148" w:type="dxa"/>
            <w:gridSpan w:val="5"/>
            <w:shd w:val="clear" w:color="auto" w:fill="FFFFFF" w:themeFill="background1"/>
          </w:tcPr>
          <w:p w:rsidRPr="00D90C71" w:rsidR="00B859BE" w:rsidP="00B61B44" w:rsidRDefault="00B859BE" w14:paraId="6E761B98" w14:textId="77777777">
            <w:pPr>
              <w:pStyle w:val="TableTextctrd"/>
              <w:rPr>
                <w:rFonts w:cs="Times New Roman"/>
                <w:sz w:val="22"/>
                <w:szCs w:val="22"/>
              </w:rPr>
            </w:pPr>
            <w:r w:rsidRPr="00D90C71">
              <w:rPr>
                <w:b/>
                <w:sz w:val="22"/>
                <w:szCs w:val="22"/>
              </w:rPr>
              <w:t>PROJECT STAKEHOLDERS</w:t>
            </w:r>
          </w:p>
        </w:tc>
      </w:tr>
      <w:tr w:rsidRPr="00D90C71" w:rsidR="00B859BE" w:rsidTr="00C0485A" w14:paraId="27D5C23A" w14:textId="77777777">
        <w:trPr>
          <w:gridAfter w:val="1"/>
          <w:wAfter w:w="8" w:type="dxa"/>
          <w:cantSplit/>
        </w:trPr>
        <w:tc>
          <w:tcPr>
            <w:tcW w:w="2490" w:type="dxa"/>
          </w:tcPr>
          <w:p w:rsidRPr="008F25F0" w:rsidR="00B859BE" w:rsidP="00B61B44" w:rsidRDefault="006A3868" w14:paraId="543FEDCC" w14:textId="4BE8B0E8">
            <w:pPr>
              <w:rPr>
                <w:rFonts w:ascii="Arial Narrow" w:hAnsi="Arial Narrow" w:eastAsia="Calibri" w:cs="Times New Roman"/>
                <w:szCs w:val="20"/>
                <w:lang w:val="en-CA" w:eastAsia="en-CA"/>
              </w:rPr>
            </w:pPr>
            <w:r w:rsidRPr="008F25F0">
              <w:rPr>
                <w:rFonts w:ascii="Arial Narrow" w:hAnsi="Arial Narrow" w:eastAsia="Calibri" w:cs="Times New Roman"/>
                <w:szCs w:val="20"/>
                <w:lang w:val="en-CA" w:eastAsia="en-CA"/>
              </w:rPr>
              <w:t>Dave Comella</w:t>
            </w:r>
          </w:p>
        </w:tc>
        <w:tc>
          <w:tcPr>
            <w:tcW w:w="3330" w:type="dxa"/>
          </w:tcPr>
          <w:p w:rsidRPr="00D90C71" w:rsidR="00B859BE" w:rsidP="00B61B44" w:rsidRDefault="0091194D" w14:paraId="3392871F" w14:textId="173B8C0F">
            <w:pPr>
              <w:pStyle w:val="TableTextctrd"/>
              <w:jc w:val="left"/>
              <w:rPr>
                <w:rFonts w:eastAsia="Calibri" w:cs="Times New Roman"/>
                <w:i/>
                <w:color w:val="5B9BD5" w:themeColor="accent1"/>
                <w:sz w:val="22"/>
                <w:szCs w:val="22"/>
              </w:rPr>
            </w:pPr>
            <w:r>
              <w:rPr>
                <w:rFonts w:eastAsia="Calibri" w:cs="Times New Roman"/>
                <w:sz w:val="22"/>
                <w:szCs w:val="22"/>
              </w:rPr>
              <w:t>VP and CIO</w:t>
            </w:r>
          </w:p>
        </w:tc>
        <w:tc>
          <w:tcPr>
            <w:tcW w:w="3330" w:type="dxa"/>
          </w:tcPr>
          <w:p w:rsidRPr="00D90C71" w:rsidR="00B859BE" w:rsidP="00B61B44" w:rsidRDefault="00B859BE" w14:paraId="17568C34" w14:textId="77777777">
            <w:pPr>
              <w:pStyle w:val="TableTextctrd"/>
              <w:jc w:val="left"/>
              <w:rPr>
                <w:rFonts w:eastAsia="Calibri" w:cs="Times New Roman"/>
                <w:sz w:val="22"/>
                <w:szCs w:val="22"/>
              </w:rPr>
            </w:pPr>
            <w:r w:rsidRPr="00D90C71">
              <w:rPr>
                <w:rFonts w:eastAsia="Calibri" w:cs="Times New Roman"/>
                <w:sz w:val="22"/>
                <w:szCs w:val="22"/>
              </w:rPr>
              <w:t>Business Sponsor</w:t>
            </w:r>
          </w:p>
        </w:tc>
        <w:tc>
          <w:tcPr>
            <w:tcW w:w="990" w:type="dxa"/>
          </w:tcPr>
          <w:p w:rsidRPr="001762A6" w:rsidR="00B859BE" w:rsidP="00274BAB" w:rsidRDefault="0091194D" w14:paraId="6E4D557E" w14:textId="69AC81A5">
            <w:pPr>
              <w:pStyle w:val="TableTextctrd"/>
              <w:rPr>
                <w:rFonts w:eastAsia="Calibri" w:cs="Times New Roman"/>
                <w:iCs/>
                <w:sz w:val="22"/>
                <w:szCs w:val="22"/>
              </w:rPr>
            </w:pPr>
            <w:r w:rsidRPr="001762A6">
              <w:rPr>
                <w:rFonts w:eastAsia="Calibri" w:cs="Times New Roman"/>
                <w:iCs/>
                <w:sz w:val="22"/>
                <w:szCs w:val="22"/>
              </w:rPr>
              <w:t>I</w:t>
            </w:r>
          </w:p>
        </w:tc>
      </w:tr>
      <w:tr w:rsidRPr="00D90C71" w:rsidR="00297B2A" w:rsidTr="00C0485A" w14:paraId="6C02289F" w14:textId="77777777">
        <w:trPr>
          <w:gridAfter w:val="1"/>
          <w:wAfter w:w="8" w:type="dxa"/>
          <w:cantSplit/>
        </w:trPr>
        <w:tc>
          <w:tcPr>
            <w:tcW w:w="2490" w:type="dxa"/>
          </w:tcPr>
          <w:p w:rsidRPr="008F25F0" w:rsidR="00297B2A" w:rsidP="00297B2A" w:rsidRDefault="00297B2A" w14:paraId="4E8903DC" w14:textId="4CF96A56">
            <w:pPr>
              <w:rPr>
                <w:rFonts w:ascii="Arial Narrow" w:hAnsi="Arial Narrow" w:eastAsia="Calibri" w:cs="Times New Roman"/>
                <w:szCs w:val="20"/>
                <w:lang w:val="en-CA" w:eastAsia="en-CA"/>
              </w:rPr>
            </w:pPr>
            <w:r w:rsidRPr="008F25F0">
              <w:rPr>
                <w:rFonts w:ascii="Arial Narrow" w:hAnsi="Arial Narrow" w:eastAsia="Calibri" w:cs="Times New Roman"/>
                <w:szCs w:val="20"/>
                <w:lang w:val="en-CA" w:eastAsia="en-CA"/>
              </w:rPr>
              <w:t>Tracy McPhillips</w:t>
            </w:r>
          </w:p>
        </w:tc>
        <w:tc>
          <w:tcPr>
            <w:tcW w:w="3330" w:type="dxa"/>
          </w:tcPr>
          <w:p w:rsidRPr="00D90C71" w:rsidR="00297B2A" w:rsidP="00297B2A" w:rsidRDefault="00297B2A" w14:paraId="7965F220" w14:textId="49734D8E">
            <w:pPr>
              <w:pStyle w:val="TableTextctrd"/>
              <w:jc w:val="left"/>
              <w:rPr>
                <w:rFonts w:eastAsia="Calibri" w:cs="Times New Roman"/>
                <w:i/>
                <w:color w:val="5B9BD5" w:themeColor="accent1"/>
                <w:sz w:val="22"/>
                <w:szCs w:val="22"/>
              </w:rPr>
            </w:pPr>
            <w:r w:rsidRPr="00CA68DE">
              <w:rPr>
                <w:rFonts w:eastAsia="Calibri" w:cs="Times New Roman"/>
                <w:sz w:val="22"/>
                <w:szCs w:val="22"/>
              </w:rPr>
              <w:t>Dir Data Warehousing, Informatics/IT</w:t>
            </w:r>
          </w:p>
        </w:tc>
        <w:tc>
          <w:tcPr>
            <w:tcW w:w="3330" w:type="dxa"/>
          </w:tcPr>
          <w:p w:rsidRPr="00D90C71" w:rsidR="00297B2A" w:rsidP="00297B2A" w:rsidRDefault="00297B2A" w14:paraId="5706A258" w14:textId="77777777">
            <w:pPr>
              <w:pStyle w:val="TableTextctrd"/>
              <w:jc w:val="left"/>
              <w:rPr>
                <w:rFonts w:eastAsia="Calibri" w:cs="Times New Roman"/>
                <w:sz w:val="22"/>
                <w:szCs w:val="22"/>
              </w:rPr>
            </w:pPr>
            <w:r w:rsidRPr="00D90C71">
              <w:rPr>
                <w:rFonts w:eastAsia="Calibri" w:cs="Times New Roman"/>
                <w:sz w:val="22"/>
                <w:szCs w:val="22"/>
              </w:rPr>
              <w:t>Business Owner</w:t>
            </w:r>
          </w:p>
        </w:tc>
        <w:tc>
          <w:tcPr>
            <w:tcW w:w="990" w:type="dxa"/>
          </w:tcPr>
          <w:p w:rsidRPr="001762A6" w:rsidR="00297B2A" w:rsidP="00274BAB" w:rsidRDefault="00297B2A" w14:paraId="348EF963" w14:textId="77777777">
            <w:pPr>
              <w:pStyle w:val="TableTextctrd"/>
              <w:rPr>
                <w:rFonts w:eastAsia="Calibri" w:cs="Times New Roman"/>
                <w:iCs/>
                <w:sz w:val="22"/>
                <w:szCs w:val="22"/>
              </w:rPr>
            </w:pPr>
            <w:r w:rsidRPr="001762A6">
              <w:rPr>
                <w:rFonts w:eastAsia="Calibri" w:cs="Times New Roman"/>
                <w:iCs/>
                <w:sz w:val="22"/>
                <w:szCs w:val="22"/>
              </w:rPr>
              <w:t>R</w:t>
            </w:r>
          </w:p>
        </w:tc>
      </w:tr>
      <w:tr w:rsidRPr="00D90C71" w:rsidR="00297B2A" w:rsidTr="00C0485A" w14:paraId="300EF426" w14:textId="77777777">
        <w:trPr>
          <w:gridAfter w:val="1"/>
          <w:wAfter w:w="8" w:type="dxa"/>
          <w:cantSplit/>
        </w:trPr>
        <w:tc>
          <w:tcPr>
            <w:tcW w:w="2490" w:type="dxa"/>
          </w:tcPr>
          <w:p w:rsidRPr="00693F3C" w:rsidR="00297B2A" w:rsidP="00297B2A" w:rsidRDefault="008F38B6" w14:paraId="29DD5DEA" w14:textId="091DEBAF">
            <w:pPr>
              <w:pStyle w:val="TableTextctrd"/>
              <w:jc w:val="left"/>
              <w:rPr>
                <w:rFonts w:eastAsia="Calibri" w:cs="Times New Roman"/>
                <w:iCs/>
                <w:color w:val="5B9BD5" w:themeColor="accent1"/>
                <w:sz w:val="22"/>
                <w:szCs w:val="22"/>
              </w:rPr>
            </w:pPr>
            <w:r w:rsidRPr="00693F3C">
              <w:rPr>
                <w:rFonts w:eastAsia="Calibri" w:cs="Times New Roman"/>
                <w:iCs/>
                <w:sz w:val="22"/>
                <w:szCs w:val="22"/>
              </w:rPr>
              <w:t>Lauren</w:t>
            </w:r>
            <w:r w:rsidR="000C5735">
              <w:rPr>
                <w:rFonts w:eastAsia="Calibri" w:cs="Times New Roman"/>
                <w:iCs/>
                <w:sz w:val="22"/>
                <w:szCs w:val="22"/>
              </w:rPr>
              <w:t xml:space="preserve"> </w:t>
            </w:r>
            <w:r w:rsidRPr="000C5735" w:rsidR="000C5735">
              <w:rPr>
                <w:rFonts w:eastAsia="Calibri" w:cs="Times New Roman"/>
                <w:iCs/>
                <w:sz w:val="22"/>
                <w:szCs w:val="22"/>
              </w:rPr>
              <w:t>Chiaradio</w:t>
            </w:r>
          </w:p>
        </w:tc>
        <w:tc>
          <w:tcPr>
            <w:tcW w:w="3330" w:type="dxa"/>
          </w:tcPr>
          <w:p w:rsidRPr="00D90C71" w:rsidR="00297B2A" w:rsidP="00297B2A" w:rsidRDefault="00297B2A" w14:paraId="2C68A11E" w14:textId="77777777">
            <w:pPr>
              <w:pStyle w:val="TableTextctrd"/>
              <w:jc w:val="left"/>
              <w:rPr>
                <w:rFonts w:eastAsia="Calibri" w:cs="Times New Roman"/>
                <w:sz w:val="22"/>
                <w:szCs w:val="22"/>
              </w:rPr>
            </w:pPr>
            <w:r w:rsidRPr="00D90C71">
              <w:rPr>
                <w:rFonts w:eastAsia="Calibri" w:cs="Times New Roman"/>
                <w:sz w:val="22"/>
                <w:szCs w:val="22"/>
              </w:rPr>
              <w:t>Enterprise Project Management Office (EPMO)</w:t>
            </w:r>
          </w:p>
        </w:tc>
        <w:tc>
          <w:tcPr>
            <w:tcW w:w="3330" w:type="dxa"/>
          </w:tcPr>
          <w:p w:rsidRPr="00D90C71" w:rsidR="00297B2A" w:rsidP="00297B2A" w:rsidRDefault="00297B2A" w14:paraId="44F9BDD6" w14:textId="77777777">
            <w:pPr>
              <w:pStyle w:val="TableTextctrd"/>
              <w:jc w:val="left"/>
              <w:rPr>
                <w:rFonts w:eastAsia="Calibri" w:cs="Times New Roman"/>
                <w:sz w:val="22"/>
                <w:szCs w:val="22"/>
              </w:rPr>
            </w:pPr>
            <w:r w:rsidRPr="00D90C71">
              <w:rPr>
                <w:rFonts w:eastAsia="Calibri" w:cs="Times New Roman"/>
                <w:sz w:val="22"/>
                <w:szCs w:val="22"/>
              </w:rPr>
              <w:t>Project Portfolio Manager</w:t>
            </w:r>
          </w:p>
        </w:tc>
        <w:tc>
          <w:tcPr>
            <w:tcW w:w="990" w:type="dxa"/>
          </w:tcPr>
          <w:p w:rsidRPr="001762A6" w:rsidR="00297B2A" w:rsidP="00274BAB" w:rsidRDefault="001762A6" w14:paraId="3BF48E96" w14:textId="53E58B27">
            <w:pPr>
              <w:pStyle w:val="TableTextctrd"/>
              <w:rPr>
                <w:rFonts w:eastAsia="Calibri" w:cs="Times New Roman"/>
                <w:iCs/>
                <w:sz w:val="22"/>
                <w:szCs w:val="22"/>
              </w:rPr>
            </w:pPr>
            <w:r>
              <w:rPr>
                <w:rFonts w:eastAsia="Calibri" w:cs="Times New Roman"/>
                <w:iCs/>
                <w:sz w:val="22"/>
                <w:szCs w:val="22"/>
              </w:rPr>
              <w:t>I</w:t>
            </w:r>
          </w:p>
        </w:tc>
      </w:tr>
      <w:tr w:rsidRPr="00D90C71" w:rsidR="00297B2A" w:rsidTr="00C0485A" w14:paraId="365B99E8" w14:textId="77777777">
        <w:trPr>
          <w:gridAfter w:val="1"/>
          <w:wAfter w:w="8" w:type="dxa"/>
          <w:cantSplit/>
        </w:trPr>
        <w:tc>
          <w:tcPr>
            <w:tcW w:w="2490" w:type="dxa"/>
          </w:tcPr>
          <w:p w:rsidRPr="00274BAB" w:rsidR="00297B2A" w:rsidP="00297B2A" w:rsidRDefault="00D14E51" w14:paraId="48B91F9C" w14:textId="4AA5D88D">
            <w:pPr>
              <w:pStyle w:val="TableTextctrd"/>
              <w:jc w:val="left"/>
              <w:rPr>
                <w:rFonts w:eastAsia="Calibri" w:cs="Times New Roman"/>
                <w:sz w:val="22"/>
                <w:szCs w:val="20"/>
              </w:rPr>
            </w:pPr>
            <w:r w:rsidRPr="00274BAB">
              <w:rPr>
                <w:rFonts w:eastAsia="Calibri" w:cs="Times New Roman"/>
                <w:sz w:val="22"/>
                <w:szCs w:val="20"/>
              </w:rPr>
              <w:t>Guruprasad Ramachandra</w:t>
            </w:r>
          </w:p>
        </w:tc>
        <w:tc>
          <w:tcPr>
            <w:tcW w:w="3330" w:type="dxa"/>
          </w:tcPr>
          <w:p w:rsidRPr="00274BAB" w:rsidR="00297B2A" w:rsidP="00297B2A" w:rsidRDefault="008B7433" w14:paraId="00FE7A4B" w14:textId="02F22D11">
            <w:pPr>
              <w:pStyle w:val="TableTextctrd"/>
              <w:jc w:val="left"/>
              <w:rPr>
                <w:rFonts w:eastAsia="Calibri" w:cs="Times New Roman"/>
                <w:sz w:val="22"/>
                <w:szCs w:val="20"/>
              </w:rPr>
            </w:pPr>
            <w:r w:rsidRPr="00225C20">
              <w:rPr>
                <w:rFonts w:eastAsia="Calibri" w:cs="Times New Roman"/>
                <w:sz w:val="22"/>
                <w:szCs w:val="20"/>
              </w:rPr>
              <w:t>Data Analytics</w:t>
            </w:r>
          </w:p>
        </w:tc>
        <w:tc>
          <w:tcPr>
            <w:tcW w:w="3330" w:type="dxa"/>
          </w:tcPr>
          <w:p w:rsidRPr="00274BAB" w:rsidR="00297B2A" w:rsidP="00297B2A" w:rsidRDefault="000E0078" w14:paraId="3DA641D3" w14:textId="240C553F">
            <w:pPr>
              <w:pStyle w:val="TableTextctrd"/>
              <w:jc w:val="left"/>
              <w:rPr>
                <w:rFonts w:eastAsia="Calibri" w:cs="Times New Roman"/>
                <w:sz w:val="22"/>
                <w:szCs w:val="20"/>
              </w:rPr>
            </w:pPr>
            <w:r w:rsidRPr="00274BAB">
              <w:rPr>
                <w:rFonts w:eastAsia="Calibri" w:cs="Times New Roman"/>
                <w:sz w:val="22"/>
                <w:szCs w:val="20"/>
              </w:rPr>
              <w:t>Technical Architect</w:t>
            </w:r>
          </w:p>
        </w:tc>
        <w:tc>
          <w:tcPr>
            <w:tcW w:w="990" w:type="dxa"/>
          </w:tcPr>
          <w:p w:rsidRPr="001762A6" w:rsidR="00297B2A" w:rsidP="00274BAB" w:rsidRDefault="001762A6" w14:paraId="2E38066F" w14:textId="28183D5F">
            <w:pPr>
              <w:pStyle w:val="TableTextctrd"/>
              <w:rPr>
                <w:rFonts w:eastAsia="Calibri" w:cs="Times New Roman"/>
                <w:iCs/>
                <w:sz w:val="22"/>
                <w:szCs w:val="20"/>
              </w:rPr>
            </w:pPr>
            <w:r>
              <w:rPr>
                <w:rFonts w:eastAsia="Calibri" w:cs="Times New Roman"/>
                <w:iCs/>
                <w:sz w:val="22"/>
                <w:szCs w:val="20"/>
              </w:rPr>
              <w:t>A</w:t>
            </w:r>
          </w:p>
        </w:tc>
      </w:tr>
      <w:tr w:rsidRPr="00D90C71" w:rsidR="00297B2A" w:rsidTr="00C0485A" w14:paraId="750F7F22" w14:textId="77777777">
        <w:trPr>
          <w:gridAfter w:val="1"/>
          <w:wAfter w:w="8" w:type="dxa"/>
          <w:cantSplit/>
        </w:trPr>
        <w:tc>
          <w:tcPr>
            <w:tcW w:w="2490" w:type="dxa"/>
          </w:tcPr>
          <w:p w:rsidRPr="00274BAB" w:rsidR="00297B2A" w:rsidP="00297B2A" w:rsidRDefault="00481BE9" w14:paraId="732C1AFE" w14:textId="0718DAF5">
            <w:pPr>
              <w:pStyle w:val="TableTextctrd"/>
              <w:jc w:val="left"/>
              <w:rPr>
                <w:rFonts w:eastAsia="Calibri" w:cs="Times New Roman"/>
                <w:sz w:val="22"/>
                <w:szCs w:val="20"/>
              </w:rPr>
            </w:pPr>
            <w:r>
              <w:rPr>
                <w:rFonts w:eastAsia="Calibri" w:cs="Times New Roman"/>
                <w:sz w:val="22"/>
                <w:szCs w:val="20"/>
              </w:rPr>
              <w:t xml:space="preserve">Lei </w:t>
            </w:r>
            <w:proofErr w:type="spellStart"/>
            <w:r>
              <w:rPr>
                <w:rFonts w:eastAsia="Calibri" w:cs="Times New Roman"/>
                <w:sz w:val="22"/>
                <w:szCs w:val="20"/>
              </w:rPr>
              <w:t>cheng</w:t>
            </w:r>
            <w:proofErr w:type="spellEnd"/>
          </w:p>
        </w:tc>
        <w:tc>
          <w:tcPr>
            <w:tcW w:w="3330" w:type="dxa"/>
          </w:tcPr>
          <w:p w:rsidRPr="00274BAB" w:rsidR="00297B2A" w:rsidP="00297B2A" w:rsidRDefault="000145DF" w14:paraId="7E146793" w14:textId="645235FD">
            <w:pPr>
              <w:pStyle w:val="TableTextctrd"/>
              <w:jc w:val="left"/>
              <w:rPr>
                <w:rFonts w:eastAsia="Calibri" w:cs="Times New Roman"/>
                <w:sz w:val="22"/>
                <w:szCs w:val="20"/>
              </w:rPr>
            </w:pPr>
            <w:r>
              <w:rPr>
                <w:rFonts w:eastAsia="Calibri" w:cs="Times New Roman"/>
                <w:sz w:val="22"/>
                <w:szCs w:val="20"/>
              </w:rPr>
              <w:t>Enterprise</w:t>
            </w:r>
            <w:r w:rsidRPr="00225C20" w:rsidR="00B56A62">
              <w:rPr>
                <w:rFonts w:eastAsia="Calibri" w:cs="Times New Roman"/>
                <w:sz w:val="22"/>
                <w:szCs w:val="20"/>
              </w:rPr>
              <w:t xml:space="preserve"> Analytics</w:t>
            </w:r>
          </w:p>
        </w:tc>
        <w:tc>
          <w:tcPr>
            <w:tcW w:w="3330" w:type="dxa"/>
          </w:tcPr>
          <w:p w:rsidRPr="00274BAB" w:rsidR="00297B2A" w:rsidP="00297B2A" w:rsidRDefault="000145DF" w14:paraId="6FD6626B" w14:textId="6136F082">
            <w:pPr>
              <w:pStyle w:val="TableTextctrd"/>
              <w:jc w:val="left"/>
              <w:rPr>
                <w:rFonts w:eastAsia="Calibri" w:cs="Times New Roman"/>
                <w:sz w:val="22"/>
                <w:szCs w:val="20"/>
              </w:rPr>
            </w:pPr>
            <w:r>
              <w:rPr>
                <w:rFonts w:eastAsia="Calibri" w:cs="Times New Roman"/>
                <w:sz w:val="22"/>
                <w:szCs w:val="20"/>
              </w:rPr>
              <w:t xml:space="preserve">Data Scientist </w:t>
            </w:r>
          </w:p>
        </w:tc>
        <w:tc>
          <w:tcPr>
            <w:tcW w:w="990" w:type="dxa"/>
          </w:tcPr>
          <w:p w:rsidRPr="001762A6" w:rsidR="00297B2A" w:rsidP="00274BAB" w:rsidRDefault="000145DF" w14:paraId="0E8A91FE" w14:textId="13B59973">
            <w:pPr>
              <w:pStyle w:val="TableTextctrd"/>
              <w:rPr>
                <w:rFonts w:eastAsia="Calibri" w:cs="Times New Roman"/>
                <w:iCs/>
                <w:sz w:val="22"/>
                <w:szCs w:val="20"/>
              </w:rPr>
            </w:pPr>
            <w:r>
              <w:rPr>
                <w:rFonts w:eastAsia="Calibri" w:cs="Times New Roman"/>
                <w:iCs/>
                <w:sz w:val="22"/>
                <w:szCs w:val="20"/>
              </w:rPr>
              <w:t>R</w:t>
            </w:r>
          </w:p>
        </w:tc>
      </w:tr>
      <w:tr w:rsidRPr="00D90C71" w:rsidR="005D0AD5" w:rsidTr="00C0485A" w14:paraId="3305D8B7" w14:textId="77777777">
        <w:trPr>
          <w:gridAfter w:val="1"/>
          <w:wAfter w:w="8" w:type="dxa"/>
          <w:cantSplit/>
        </w:trPr>
        <w:tc>
          <w:tcPr>
            <w:tcW w:w="2490" w:type="dxa"/>
          </w:tcPr>
          <w:p w:rsidR="005D0AD5" w:rsidP="00297B2A" w:rsidRDefault="005D0AD5" w14:paraId="41760B5B" w14:textId="2EFABAE5">
            <w:pPr>
              <w:pStyle w:val="TableTextctrd"/>
              <w:jc w:val="left"/>
              <w:rPr>
                <w:rFonts w:eastAsia="Calibri" w:cs="Times New Roman"/>
                <w:sz w:val="22"/>
                <w:szCs w:val="20"/>
              </w:rPr>
            </w:pPr>
            <w:r>
              <w:rPr>
                <w:rFonts w:eastAsia="Calibri" w:cs="Times New Roman"/>
                <w:sz w:val="22"/>
                <w:szCs w:val="20"/>
              </w:rPr>
              <w:t>Jasneet Kaur</w:t>
            </w:r>
          </w:p>
        </w:tc>
        <w:tc>
          <w:tcPr>
            <w:tcW w:w="3330" w:type="dxa"/>
          </w:tcPr>
          <w:p w:rsidR="005D0AD5" w:rsidP="00297B2A" w:rsidRDefault="005D0AD5" w14:paraId="689E7C7F" w14:textId="7BEBB780">
            <w:pPr>
              <w:pStyle w:val="TableTextctrd"/>
              <w:jc w:val="left"/>
              <w:rPr>
                <w:rFonts w:eastAsia="Calibri" w:cs="Times New Roman"/>
                <w:sz w:val="22"/>
                <w:szCs w:val="20"/>
              </w:rPr>
            </w:pPr>
            <w:r>
              <w:rPr>
                <w:rFonts w:eastAsia="Calibri" w:cs="Times New Roman"/>
                <w:sz w:val="22"/>
                <w:szCs w:val="20"/>
              </w:rPr>
              <w:t>ADM</w:t>
            </w:r>
          </w:p>
        </w:tc>
        <w:tc>
          <w:tcPr>
            <w:tcW w:w="3330" w:type="dxa"/>
          </w:tcPr>
          <w:p w:rsidR="005D0AD5" w:rsidP="00297B2A" w:rsidRDefault="005D0AD5" w14:paraId="231AF732" w14:textId="4EE22879">
            <w:pPr>
              <w:pStyle w:val="TableTextctrd"/>
              <w:jc w:val="left"/>
              <w:rPr>
                <w:rFonts w:eastAsia="Calibri" w:cs="Times New Roman"/>
                <w:sz w:val="22"/>
                <w:szCs w:val="20"/>
              </w:rPr>
            </w:pPr>
            <w:r>
              <w:rPr>
                <w:rFonts w:eastAsia="Calibri" w:cs="Times New Roman"/>
                <w:sz w:val="22"/>
                <w:szCs w:val="20"/>
              </w:rPr>
              <w:t>Technical Lead</w:t>
            </w:r>
          </w:p>
        </w:tc>
        <w:tc>
          <w:tcPr>
            <w:tcW w:w="990" w:type="dxa"/>
          </w:tcPr>
          <w:p w:rsidR="005D0AD5" w:rsidP="00274BAB" w:rsidRDefault="005D0AD5" w14:paraId="5C89F195" w14:textId="5537843F">
            <w:pPr>
              <w:pStyle w:val="TableTextctrd"/>
              <w:rPr>
                <w:rFonts w:eastAsia="Calibri" w:cs="Times New Roman"/>
                <w:iCs/>
                <w:sz w:val="22"/>
                <w:szCs w:val="20"/>
              </w:rPr>
            </w:pPr>
            <w:r>
              <w:rPr>
                <w:rFonts w:eastAsia="Calibri" w:cs="Times New Roman"/>
                <w:iCs/>
                <w:sz w:val="22"/>
                <w:szCs w:val="20"/>
              </w:rPr>
              <w:t>R</w:t>
            </w:r>
          </w:p>
        </w:tc>
      </w:tr>
      <w:tr w:rsidRPr="00D90C71" w:rsidR="00274BAB" w:rsidTr="00C0485A" w14:paraId="37858F17" w14:textId="77777777">
        <w:trPr>
          <w:gridAfter w:val="1"/>
          <w:wAfter w:w="8" w:type="dxa"/>
          <w:cantSplit/>
        </w:trPr>
        <w:tc>
          <w:tcPr>
            <w:tcW w:w="2490" w:type="dxa"/>
          </w:tcPr>
          <w:p w:rsidRPr="00274BAB" w:rsidR="00274BAB" w:rsidP="00274BAB" w:rsidRDefault="00274BAB" w14:paraId="6E8D2E97" w14:textId="350A1880">
            <w:pPr>
              <w:pStyle w:val="TableTextctrd"/>
              <w:jc w:val="left"/>
              <w:rPr>
                <w:rFonts w:eastAsia="Calibri" w:cs="Times New Roman"/>
                <w:sz w:val="22"/>
                <w:szCs w:val="20"/>
              </w:rPr>
            </w:pPr>
            <w:r w:rsidRPr="00274BAB">
              <w:rPr>
                <w:rFonts w:eastAsia="Calibri" w:cs="Times New Roman"/>
                <w:sz w:val="22"/>
                <w:szCs w:val="20"/>
              </w:rPr>
              <w:t>Sunil Rangineni</w:t>
            </w:r>
          </w:p>
        </w:tc>
        <w:tc>
          <w:tcPr>
            <w:tcW w:w="3330" w:type="dxa"/>
          </w:tcPr>
          <w:p w:rsidRPr="00274BAB" w:rsidR="00274BAB" w:rsidP="00274BAB" w:rsidRDefault="00274BAB" w14:paraId="39413EC8" w14:textId="37AE59FC">
            <w:pPr>
              <w:pStyle w:val="TableTextctrd"/>
              <w:jc w:val="left"/>
              <w:rPr>
                <w:rFonts w:eastAsia="Calibri" w:cs="Times New Roman"/>
                <w:sz w:val="22"/>
                <w:szCs w:val="20"/>
              </w:rPr>
            </w:pPr>
            <w:r w:rsidRPr="00274BAB">
              <w:rPr>
                <w:rFonts w:eastAsia="Calibri" w:cs="Times New Roman"/>
                <w:sz w:val="22"/>
                <w:szCs w:val="20"/>
              </w:rPr>
              <w:t xml:space="preserve">Data Analytics </w:t>
            </w:r>
          </w:p>
        </w:tc>
        <w:tc>
          <w:tcPr>
            <w:tcW w:w="3330" w:type="dxa"/>
          </w:tcPr>
          <w:p w:rsidRPr="00274BAB" w:rsidR="00274BAB" w:rsidP="00274BAB" w:rsidRDefault="00274BAB" w14:paraId="1712561A" w14:textId="55E71753">
            <w:pPr>
              <w:pStyle w:val="TableTextctrd"/>
              <w:jc w:val="left"/>
              <w:rPr>
                <w:rFonts w:eastAsia="Calibri" w:cs="Times New Roman"/>
                <w:sz w:val="22"/>
                <w:szCs w:val="20"/>
              </w:rPr>
            </w:pPr>
            <w:r w:rsidRPr="00274BAB">
              <w:rPr>
                <w:rFonts w:eastAsia="Calibri" w:cs="Times New Roman"/>
                <w:sz w:val="22"/>
                <w:szCs w:val="20"/>
              </w:rPr>
              <w:t>Technical Architect</w:t>
            </w:r>
          </w:p>
        </w:tc>
        <w:tc>
          <w:tcPr>
            <w:tcW w:w="990" w:type="dxa"/>
          </w:tcPr>
          <w:p w:rsidRPr="001762A6" w:rsidR="00274BAB" w:rsidP="00274BAB" w:rsidRDefault="001762A6" w14:paraId="357DD5F3" w14:textId="44F7360F">
            <w:pPr>
              <w:pStyle w:val="TableTextctrd"/>
              <w:rPr>
                <w:rFonts w:eastAsia="Calibri" w:cs="Times New Roman"/>
                <w:iCs/>
                <w:sz w:val="22"/>
                <w:szCs w:val="20"/>
              </w:rPr>
            </w:pPr>
            <w:r>
              <w:rPr>
                <w:rFonts w:eastAsia="Calibri" w:cs="Times New Roman"/>
                <w:iCs/>
                <w:sz w:val="22"/>
                <w:szCs w:val="20"/>
              </w:rPr>
              <w:t>A</w:t>
            </w:r>
          </w:p>
        </w:tc>
      </w:tr>
      <w:tr w:rsidRPr="00D90C71" w:rsidR="00274BAB" w:rsidTr="00C0485A" w14:paraId="75074655" w14:textId="77777777">
        <w:trPr>
          <w:gridAfter w:val="1"/>
          <w:wAfter w:w="8" w:type="dxa"/>
          <w:cantSplit/>
        </w:trPr>
        <w:tc>
          <w:tcPr>
            <w:tcW w:w="2490" w:type="dxa"/>
          </w:tcPr>
          <w:p w:rsidRPr="00274BAB" w:rsidR="00274BAB" w:rsidP="00274BAB" w:rsidRDefault="00274BAB" w14:paraId="04C9DAC5" w14:textId="0D648DCA">
            <w:pPr>
              <w:pStyle w:val="TableTextctrd"/>
              <w:jc w:val="left"/>
              <w:rPr>
                <w:rFonts w:eastAsia="Calibri" w:cs="Times New Roman"/>
                <w:sz w:val="22"/>
                <w:szCs w:val="20"/>
              </w:rPr>
            </w:pPr>
            <w:r w:rsidRPr="00274BAB">
              <w:rPr>
                <w:rFonts w:eastAsia="Calibri" w:cs="Times New Roman"/>
                <w:sz w:val="22"/>
                <w:szCs w:val="20"/>
              </w:rPr>
              <w:t>Jason Smallwood</w:t>
            </w:r>
          </w:p>
        </w:tc>
        <w:tc>
          <w:tcPr>
            <w:tcW w:w="3330" w:type="dxa"/>
          </w:tcPr>
          <w:p w:rsidRPr="00274BAB" w:rsidR="00274BAB" w:rsidP="00274BAB" w:rsidRDefault="00274BAB" w14:paraId="4EDA6379" w14:textId="4C63A514">
            <w:pPr>
              <w:pStyle w:val="TableTextctrd"/>
              <w:jc w:val="left"/>
              <w:rPr>
                <w:rFonts w:eastAsia="Calibri" w:cs="Times New Roman"/>
                <w:sz w:val="22"/>
                <w:szCs w:val="20"/>
              </w:rPr>
            </w:pPr>
            <w:r w:rsidRPr="00274BAB">
              <w:rPr>
                <w:rFonts w:eastAsia="Calibri" w:cs="Times New Roman"/>
                <w:sz w:val="22"/>
                <w:szCs w:val="20"/>
              </w:rPr>
              <w:t>Enterprise Cloud Architect</w:t>
            </w:r>
          </w:p>
        </w:tc>
        <w:tc>
          <w:tcPr>
            <w:tcW w:w="3330" w:type="dxa"/>
          </w:tcPr>
          <w:p w:rsidRPr="00274BAB" w:rsidR="00274BAB" w:rsidP="00274BAB" w:rsidRDefault="00274BAB" w14:paraId="2B2703BB" w14:textId="7032FE2F">
            <w:pPr>
              <w:pStyle w:val="TableTextctrd"/>
              <w:jc w:val="left"/>
              <w:rPr>
                <w:rFonts w:eastAsia="Calibri" w:cs="Times New Roman"/>
                <w:sz w:val="22"/>
                <w:szCs w:val="20"/>
              </w:rPr>
            </w:pPr>
            <w:r w:rsidRPr="00274BAB">
              <w:rPr>
                <w:rFonts w:eastAsia="Calibri" w:cs="Times New Roman"/>
                <w:sz w:val="22"/>
                <w:szCs w:val="20"/>
              </w:rPr>
              <w:t>Solution Architect and Cloud Architect</w:t>
            </w:r>
          </w:p>
        </w:tc>
        <w:tc>
          <w:tcPr>
            <w:tcW w:w="990" w:type="dxa"/>
          </w:tcPr>
          <w:p w:rsidRPr="001762A6" w:rsidR="00274BAB" w:rsidP="00274BAB" w:rsidRDefault="00274BAB" w14:paraId="12C6F08F" w14:textId="2A12683B">
            <w:pPr>
              <w:pStyle w:val="TableTextctrd"/>
              <w:rPr>
                <w:rFonts w:eastAsia="Calibri" w:cs="Times New Roman"/>
                <w:iCs/>
                <w:sz w:val="22"/>
                <w:szCs w:val="20"/>
              </w:rPr>
            </w:pPr>
            <w:r w:rsidRPr="001762A6">
              <w:rPr>
                <w:rFonts w:eastAsia="Calibri" w:cs="Times New Roman"/>
                <w:iCs/>
                <w:sz w:val="22"/>
                <w:szCs w:val="20"/>
              </w:rPr>
              <w:t>R</w:t>
            </w:r>
          </w:p>
        </w:tc>
      </w:tr>
      <w:tr w:rsidRPr="00D90C71" w:rsidR="00297B2A" w:rsidTr="00C0485A" w14:paraId="457E552B" w14:textId="77777777">
        <w:trPr>
          <w:gridAfter w:val="1"/>
          <w:wAfter w:w="8" w:type="dxa"/>
          <w:cantSplit/>
        </w:trPr>
        <w:tc>
          <w:tcPr>
            <w:tcW w:w="2490" w:type="dxa"/>
          </w:tcPr>
          <w:p w:rsidRPr="0044524A" w:rsidR="00297B2A" w:rsidP="00297B2A" w:rsidRDefault="006A60FD" w14:paraId="33222769" w14:textId="72C186B0">
            <w:pPr>
              <w:pStyle w:val="TableTextctrd"/>
              <w:jc w:val="left"/>
              <w:rPr>
                <w:rFonts w:eastAsia="Calibri" w:cs="Times New Roman"/>
                <w:color w:val="000000" w:themeColor="text1"/>
                <w:sz w:val="22"/>
                <w:szCs w:val="22"/>
              </w:rPr>
            </w:pPr>
            <w:r>
              <w:rPr>
                <w:rFonts w:eastAsia="Calibri" w:cs="Times New Roman"/>
                <w:color w:val="000000" w:themeColor="text1"/>
                <w:sz w:val="22"/>
                <w:szCs w:val="22"/>
              </w:rPr>
              <w:t>Josh</w:t>
            </w:r>
            <w:r w:rsidR="00797D27">
              <w:rPr>
                <w:rFonts w:eastAsia="Calibri" w:cs="Times New Roman"/>
                <w:color w:val="000000" w:themeColor="text1"/>
                <w:sz w:val="22"/>
                <w:szCs w:val="22"/>
              </w:rPr>
              <w:t>ua Myers</w:t>
            </w:r>
          </w:p>
        </w:tc>
        <w:tc>
          <w:tcPr>
            <w:tcW w:w="3330" w:type="dxa"/>
          </w:tcPr>
          <w:p w:rsidRPr="0044524A" w:rsidR="00297B2A" w:rsidP="00297B2A" w:rsidRDefault="00797D27" w14:paraId="404EBCCA" w14:textId="062A2B05">
            <w:pPr>
              <w:pStyle w:val="TableTextctrd"/>
              <w:jc w:val="left"/>
              <w:rPr>
                <w:rFonts w:eastAsia="Calibri" w:cs="Times New Roman"/>
                <w:color w:val="000000" w:themeColor="text1"/>
                <w:sz w:val="22"/>
                <w:szCs w:val="22"/>
              </w:rPr>
            </w:pPr>
            <w:r>
              <w:rPr>
                <w:rFonts w:eastAsia="Calibri" w:cs="Times New Roman"/>
                <w:color w:val="000000" w:themeColor="text1"/>
                <w:sz w:val="22"/>
                <w:szCs w:val="22"/>
              </w:rPr>
              <w:t>Financial Analyst</w:t>
            </w:r>
          </w:p>
        </w:tc>
        <w:tc>
          <w:tcPr>
            <w:tcW w:w="3330" w:type="dxa"/>
          </w:tcPr>
          <w:p w:rsidRPr="0044524A" w:rsidR="00297B2A" w:rsidP="00297B2A" w:rsidRDefault="00972BFD" w14:paraId="27AD5C76" w14:textId="58D7E19D">
            <w:pPr>
              <w:pStyle w:val="TableTextctrd"/>
              <w:jc w:val="left"/>
              <w:rPr>
                <w:rFonts w:eastAsia="Calibri" w:cs="Times New Roman"/>
                <w:color w:val="000000" w:themeColor="text1"/>
                <w:sz w:val="22"/>
                <w:szCs w:val="22"/>
              </w:rPr>
            </w:pPr>
            <w:r>
              <w:rPr>
                <w:rFonts w:eastAsia="Calibri" w:cs="Times New Roman"/>
                <w:color w:val="000000" w:themeColor="text1"/>
                <w:sz w:val="22"/>
                <w:szCs w:val="22"/>
              </w:rPr>
              <w:t>Financial Planning</w:t>
            </w:r>
          </w:p>
        </w:tc>
        <w:tc>
          <w:tcPr>
            <w:tcW w:w="990" w:type="dxa"/>
          </w:tcPr>
          <w:p w:rsidRPr="0044524A" w:rsidR="00297B2A" w:rsidP="00972BFD" w:rsidRDefault="00972BFD" w14:paraId="40C0F4DB" w14:textId="6A207398">
            <w:pPr>
              <w:pStyle w:val="TableTextctrd"/>
              <w:rPr>
                <w:rFonts w:eastAsia="Calibri" w:cs="Times New Roman"/>
                <w:color w:val="000000" w:themeColor="text1"/>
                <w:sz w:val="22"/>
                <w:szCs w:val="22"/>
              </w:rPr>
            </w:pPr>
            <w:r w:rsidRPr="00972BFD">
              <w:rPr>
                <w:rFonts w:eastAsia="Calibri" w:cs="Times New Roman"/>
                <w:color w:val="000000" w:themeColor="text1"/>
                <w:sz w:val="22"/>
                <w:szCs w:val="22"/>
              </w:rPr>
              <w:t>R</w:t>
            </w:r>
          </w:p>
        </w:tc>
      </w:tr>
      <w:tr w:rsidRPr="00D90C71" w:rsidR="000736EE" w:rsidTr="00C0485A" w14:paraId="19B07E3C" w14:textId="77777777">
        <w:trPr>
          <w:gridAfter w:val="1"/>
          <w:wAfter w:w="8" w:type="dxa"/>
          <w:cantSplit/>
        </w:trPr>
        <w:tc>
          <w:tcPr>
            <w:tcW w:w="2490" w:type="dxa"/>
          </w:tcPr>
          <w:p w:rsidRPr="00D90C71" w:rsidR="000736EE" w:rsidP="000736EE" w:rsidRDefault="000736EE" w14:paraId="1A9623C5" w14:textId="0988F537">
            <w:pPr>
              <w:pStyle w:val="TableTextctrd"/>
              <w:jc w:val="left"/>
              <w:rPr>
                <w:rFonts w:eastAsia="Calibri" w:cs="Times New Roman"/>
                <w:i/>
                <w:color w:val="5B9BD5" w:themeColor="accent1"/>
                <w:sz w:val="22"/>
                <w:szCs w:val="22"/>
              </w:rPr>
            </w:pPr>
            <w:r w:rsidRPr="00A62506">
              <w:rPr>
                <w:rFonts w:eastAsia="Calibri" w:cs="Times New Roman"/>
                <w:color w:val="000000" w:themeColor="text1"/>
                <w:sz w:val="22"/>
                <w:szCs w:val="22"/>
              </w:rPr>
              <w:t>Andrew Chalmers</w:t>
            </w:r>
          </w:p>
        </w:tc>
        <w:tc>
          <w:tcPr>
            <w:tcW w:w="3330" w:type="dxa"/>
          </w:tcPr>
          <w:p w:rsidRPr="00FD477F" w:rsidR="000736EE" w:rsidP="000736EE" w:rsidRDefault="00D22D62" w14:paraId="0CE70B8B" w14:textId="0C3069CB">
            <w:pPr>
              <w:pStyle w:val="TableTextctrd"/>
              <w:jc w:val="left"/>
              <w:rPr>
                <w:rFonts w:eastAsia="Calibri" w:cs="Times New Roman"/>
                <w:color w:val="000000" w:themeColor="text1"/>
                <w:sz w:val="22"/>
                <w:szCs w:val="22"/>
              </w:rPr>
            </w:pPr>
            <w:r w:rsidRPr="00FD477F">
              <w:rPr>
                <w:rFonts w:eastAsia="Calibri" w:cs="Times New Roman"/>
                <w:color w:val="000000" w:themeColor="text1"/>
                <w:sz w:val="22"/>
                <w:szCs w:val="22"/>
              </w:rPr>
              <w:t>Business Planning</w:t>
            </w:r>
          </w:p>
        </w:tc>
        <w:tc>
          <w:tcPr>
            <w:tcW w:w="3330" w:type="dxa"/>
          </w:tcPr>
          <w:p w:rsidRPr="00FD477F" w:rsidR="000736EE" w:rsidP="000736EE" w:rsidRDefault="00D22D62" w14:paraId="16B29835" w14:textId="14AEE0F0">
            <w:pPr>
              <w:pStyle w:val="TableTextctrd"/>
              <w:jc w:val="left"/>
              <w:rPr>
                <w:rFonts w:eastAsia="Calibri" w:cs="Times New Roman"/>
                <w:color w:val="000000" w:themeColor="text1"/>
                <w:sz w:val="22"/>
                <w:szCs w:val="22"/>
              </w:rPr>
            </w:pPr>
            <w:r w:rsidRPr="00FD477F">
              <w:rPr>
                <w:rFonts w:eastAsia="Calibri" w:cs="Times New Roman"/>
                <w:color w:val="000000" w:themeColor="text1"/>
                <w:sz w:val="22"/>
                <w:szCs w:val="22"/>
              </w:rPr>
              <w:t>Analyst</w:t>
            </w:r>
          </w:p>
        </w:tc>
        <w:tc>
          <w:tcPr>
            <w:tcW w:w="990" w:type="dxa"/>
          </w:tcPr>
          <w:p w:rsidRPr="00D90C71" w:rsidR="000736EE" w:rsidP="000736EE" w:rsidRDefault="000736EE" w14:paraId="5C85F262" w14:textId="6679F1DD">
            <w:pPr>
              <w:pStyle w:val="TableTextctrd"/>
              <w:rPr>
                <w:rFonts w:cs="Times New Roman"/>
                <w:sz w:val="22"/>
                <w:szCs w:val="22"/>
              </w:rPr>
            </w:pPr>
            <w:r w:rsidRPr="001762A6">
              <w:rPr>
                <w:rFonts w:eastAsia="Calibri" w:cs="Times New Roman"/>
                <w:iCs/>
                <w:sz w:val="22"/>
                <w:szCs w:val="20"/>
              </w:rPr>
              <w:t>R</w:t>
            </w:r>
          </w:p>
        </w:tc>
      </w:tr>
      <w:tr w:rsidRPr="00D90C71" w:rsidR="000736EE" w:rsidTr="00C0485A" w14:paraId="67310C09" w14:textId="77777777">
        <w:trPr>
          <w:gridAfter w:val="1"/>
          <w:wAfter w:w="8" w:type="dxa"/>
          <w:cantSplit/>
        </w:trPr>
        <w:tc>
          <w:tcPr>
            <w:tcW w:w="2490" w:type="dxa"/>
          </w:tcPr>
          <w:p w:rsidRPr="00A62506" w:rsidR="000736EE" w:rsidP="000736EE" w:rsidRDefault="000736EE" w14:paraId="0F053FF8" w14:textId="7BABF01A">
            <w:pPr>
              <w:pStyle w:val="TableTextctrd"/>
              <w:jc w:val="left"/>
              <w:rPr>
                <w:rFonts w:eastAsia="Calibri" w:cs="Times New Roman"/>
                <w:color w:val="000000" w:themeColor="text1"/>
                <w:sz w:val="22"/>
                <w:szCs w:val="22"/>
              </w:rPr>
            </w:pPr>
            <w:r>
              <w:rPr>
                <w:rFonts w:eastAsia="Calibri" w:cs="Times New Roman"/>
                <w:color w:val="000000" w:themeColor="text1"/>
                <w:sz w:val="22"/>
                <w:szCs w:val="22"/>
              </w:rPr>
              <w:t>Johnathan Robadue</w:t>
            </w:r>
          </w:p>
        </w:tc>
        <w:tc>
          <w:tcPr>
            <w:tcW w:w="3330" w:type="dxa"/>
          </w:tcPr>
          <w:p w:rsidRPr="00FD477F" w:rsidR="000736EE" w:rsidP="000736EE" w:rsidRDefault="00FD477F" w14:paraId="5773C597" w14:textId="15D8D7F5">
            <w:pPr>
              <w:pStyle w:val="TableTextctrd"/>
              <w:jc w:val="left"/>
              <w:rPr>
                <w:rFonts w:eastAsia="Calibri" w:cs="Times New Roman"/>
                <w:color w:val="000000" w:themeColor="text1"/>
                <w:sz w:val="22"/>
                <w:szCs w:val="22"/>
              </w:rPr>
            </w:pPr>
            <w:r w:rsidRPr="00FD477F">
              <w:rPr>
                <w:rFonts w:eastAsia="Calibri" w:cs="Times New Roman"/>
                <w:color w:val="000000" w:themeColor="text1"/>
                <w:sz w:val="22"/>
                <w:szCs w:val="22"/>
              </w:rPr>
              <w:t>Finance Analytics</w:t>
            </w:r>
          </w:p>
        </w:tc>
        <w:tc>
          <w:tcPr>
            <w:tcW w:w="3330" w:type="dxa"/>
          </w:tcPr>
          <w:p w:rsidRPr="00FD477F" w:rsidR="000736EE" w:rsidP="000736EE" w:rsidRDefault="00FD477F" w14:paraId="0F700A0D" w14:textId="2215DDD6">
            <w:pPr>
              <w:pStyle w:val="TableTextctrd"/>
              <w:jc w:val="left"/>
              <w:rPr>
                <w:rFonts w:eastAsia="Calibri" w:cs="Times New Roman"/>
                <w:color w:val="000000" w:themeColor="text1"/>
                <w:sz w:val="22"/>
                <w:szCs w:val="22"/>
              </w:rPr>
            </w:pPr>
            <w:r w:rsidRPr="00FD477F">
              <w:rPr>
                <w:rFonts w:eastAsia="Calibri" w:cs="Times New Roman"/>
                <w:color w:val="000000" w:themeColor="text1"/>
                <w:sz w:val="22"/>
                <w:szCs w:val="22"/>
              </w:rPr>
              <w:t>Analyst</w:t>
            </w:r>
          </w:p>
        </w:tc>
        <w:tc>
          <w:tcPr>
            <w:tcW w:w="990" w:type="dxa"/>
          </w:tcPr>
          <w:p w:rsidRPr="00D90C71" w:rsidR="000736EE" w:rsidP="000736EE" w:rsidRDefault="000736EE" w14:paraId="583E402E" w14:textId="6F409754">
            <w:pPr>
              <w:pStyle w:val="TableTextctrd"/>
              <w:rPr>
                <w:rFonts w:cs="Times New Roman"/>
                <w:sz w:val="22"/>
                <w:szCs w:val="22"/>
              </w:rPr>
            </w:pPr>
            <w:r w:rsidRPr="00972BFD">
              <w:rPr>
                <w:rFonts w:eastAsia="Calibri" w:cs="Times New Roman"/>
                <w:color w:val="000000" w:themeColor="text1"/>
                <w:sz w:val="22"/>
                <w:szCs w:val="22"/>
              </w:rPr>
              <w:t>R</w:t>
            </w:r>
          </w:p>
        </w:tc>
      </w:tr>
      <w:tr w:rsidRPr="00D90C71" w:rsidR="000F7971" w:rsidTr="00C0485A" w14:paraId="0D6CA13A" w14:textId="77777777">
        <w:trPr>
          <w:gridAfter w:val="1"/>
          <w:wAfter w:w="8" w:type="dxa"/>
          <w:cantSplit/>
        </w:trPr>
        <w:tc>
          <w:tcPr>
            <w:tcW w:w="2490" w:type="dxa"/>
          </w:tcPr>
          <w:p w:rsidR="000F7971" w:rsidP="000F7971" w:rsidRDefault="000F7971" w14:paraId="4D3F08F9" w14:textId="05E10305">
            <w:pPr>
              <w:pStyle w:val="TableTextctrd"/>
              <w:jc w:val="left"/>
              <w:rPr>
                <w:rFonts w:eastAsia="Calibri" w:cs="Times New Roman"/>
                <w:color w:val="000000" w:themeColor="text1"/>
                <w:sz w:val="22"/>
                <w:szCs w:val="22"/>
              </w:rPr>
            </w:pPr>
            <w:r>
              <w:rPr>
                <w:rFonts w:eastAsia="Calibri" w:cs="Times New Roman"/>
                <w:color w:val="000000" w:themeColor="text1"/>
                <w:sz w:val="22"/>
                <w:szCs w:val="22"/>
              </w:rPr>
              <w:t>S</w:t>
            </w:r>
            <w:r w:rsidRPr="000F7971">
              <w:rPr>
                <w:rFonts w:eastAsia="Calibri" w:cs="Times New Roman"/>
                <w:color w:val="000000" w:themeColor="text1"/>
                <w:sz w:val="22"/>
                <w:szCs w:val="22"/>
              </w:rPr>
              <w:t>holeh</w:t>
            </w:r>
            <w:r>
              <w:rPr>
                <w:rFonts w:eastAsia="Calibri" w:cs="Times New Roman"/>
                <w:color w:val="000000" w:themeColor="text1"/>
                <w:sz w:val="22"/>
                <w:szCs w:val="22"/>
              </w:rPr>
              <w:t xml:space="preserve"> </w:t>
            </w:r>
            <w:r w:rsidRPr="000F7971">
              <w:rPr>
                <w:rFonts w:eastAsia="Calibri" w:cs="Times New Roman"/>
                <w:color w:val="000000" w:themeColor="text1"/>
                <w:sz w:val="22"/>
                <w:szCs w:val="22"/>
              </w:rPr>
              <w:t>Ghedari</w:t>
            </w:r>
          </w:p>
        </w:tc>
        <w:tc>
          <w:tcPr>
            <w:tcW w:w="3330" w:type="dxa"/>
          </w:tcPr>
          <w:p w:rsidRPr="00FD477F" w:rsidR="000F7971" w:rsidP="000F7971" w:rsidRDefault="000F7971" w14:paraId="0648160C" w14:textId="0F170689">
            <w:pPr>
              <w:pStyle w:val="TableTextctrd"/>
              <w:jc w:val="left"/>
              <w:rPr>
                <w:rFonts w:eastAsia="Calibri" w:cs="Times New Roman"/>
                <w:color w:val="000000" w:themeColor="text1"/>
                <w:sz w:val="22"/>
                <w:szCs w:val="22"/>
              </w:rPr>
            </w:pPr>
            <w:r>
              <w:rPr>
                <w:rFonts w:eastAsia="Calibri" w:cs="Times New Roman"/>
                <w:sz w:val="22"/>
                <w:szCs w:val="20"/>
              </w:rPr>
              <w:t>Enterprise</w:t>
            </w:r>
            <w:r w:rsidRPr="00225C20">
              <w:rPr>
                <w:rFonts w:eastAsia="Calibri" w:cs="Times New Roman"/>
                <w:sz w:val="22"/>
                <w:szCs w:val="20"/>
              </w:rPr>
              <w:t xml:space="preserve"> Analytics</w:t>
            </w:r>
          </w:p>
        </w:tc>
        <w:tc>
          <w:tcPr>
            <w:tcW w:w="3330" w:type="dxa"/>
          </w:tcPr>
          <w:p w:rsidRPr="00FD477F" w:rsidR="000F7971" w:rsidP="000F7971" w:rsidRDefault="000F7971" w14:paraId="168278D1" w14:textId="40EF4DA2">
            <w:pPr>
              <w:pStyle w:val="TableTextctrd"/>
              <w:jc w:val="left"/>
              <w:rPr>
                <w:rFonts w:eastAsia="Calibri" w:cs="Times New Roman"/>
                <w:color w:val="000000" w:themeColor="text1"/>
                <w:sz w:val="22"/>
                <w:szCs w:val="22"/>
              </w:rPr>
            </w:pPr>
            <w:r w:rsidRPr="00FD477F">
              <w:rPr>
                <w:rFonts w:eastAsia="Calibri" w:cs="Times New Roman"/>
                <w:color w:val="000000" w:themeColor="text1"/>
                <w:sz w:val="22"/>
                <w:szCs w:val="22"/>
              </w:rPr>
              <w:t>Analyst</w:t>
            </w:r>
          </w:p>
        </w:tc>
        <w:tc>
          <w:tcPr>
            <w:tcW w:w="990" w:type="dxa"/>
          </w:tcPr>
          <w:p w:rsidRPr="00972BFD" w:rsidR="000F7971" w:rsidP="000F7971" w:rsidRDefault="000F7971" w14:paraId="2661B515" w14:textId="37820FA7">
            <w:pPr>
              <w:pStyle w:val="TableTextctrd"/>
              <w:rPr>
                <w:rFonts w:eastAsia="Calibri" w:cs="Times New Roman"/>
                <w:color w:val="000000" w:themeColor="text1"/>
                <w:sz w:val="22"/>
                <w:szCs w:val="22"/>
              </w:rPr>
            </w:pPr>
            <w:r w:rsidRPr="00972BFD">
              <w:rPr>
                <w:rFonts w:eastAsia="Calibri" w:cs="Times New Roman"/>
                <w:color w:val="000000" w:themeColor="text1"/>
                <w:sz w:val="22"/>
                <w:szCs w:val="22"/>
              </w:rPr>
              <w:t>R</w:t>
            </w:r>
          </w:p>
        </w:tc>
      </w:tr>
      <w:tr w:rsidRPr="00D90C71" w:rsidR="006F5F1B" w:rsidTr="00C0485A" w14:paraId="3DF6DE9A" w14:textId="77777777">
        <w:trPr>
          <w:gridAfter w:val="1"/>
          <w:wAfter w:w="8" w:type="dxa"/>
          <w:cantSplit/>
        </w:trPr>
        <w:tc>
          <w:tcPr>
            <w:tcW w:w="2490" w:type="dxa"/>
          </w:tcPr>
          <w:p w:rsidR="006F5F1B" w:rsidP="000F7971" w:rsidRDefault="006F5F1B" w14:paraId="3B8C44C1" w14:textId="1C7FE0A2">
            <w:pPr>
              <w:pStyle w:val="TableTextctrd"/>
              <w:jc w:val="left"/>
              <w:rPr>
                <w:rFonts w:eastAsia="Calibri" w:cs="Times New Roman"/>
                <w:color w:val="000000" w:themeColor="text1"/>
                <w:sz w:val="22"/>
                <w:szCs w:val="22"/>
              </w:rPr>
            </w:pPr>
            <w:r w:rsidRPr="006F5F1B">
              <w:rPr>
                <w:rFonts w:eastAsia="Calibri" w:cs="Times New Roman"/>
                <w:color w:val="000000" w:themeColor="text1"/>
                <w:sz w:val="22"/>
                <w:szCs w:val="22"/>
              </w:rPr>
              <w:t>Sheila</w:t>
            </w:r>
            <w:r>
              <w:rPr>
                <w:rFonts w:eastAsia="Calibri" w:cs="Times New Roman"/>
                <w:color w:val="000000" w:themeColor="text1"/>
                <w:sz w:val="22"/>
                <w:szCs w:val="22"/>
              </w:rPr>
              <w:t xml:space="preserve"> </w:t>
            </w:r>
            <w:r w:rsidRPr="006F5F1B">
              <w:rPr>
                <w:rFonts w:eastAsia="Calibri" w:cs="Times New Roman"/>
                <w:color w:val="000000" w:themeColor="text1"/>
                <w:sz w:val="22"/>
                <w:szCs w:val="22"/>
              </w:rPr>
              <w:t>Haley</w:t>
            </w:r>
          </w:p>
        </w:tc>
        <w:tc>
          <w:tcPr>
            <w:tcW w:w="3330" w:type="dxa"/>
          </w:tcPr>
          <w:p w:rsidR="006F5F1B" w:rsidP="000F7971" w:rsidRDefault="00986548" w14:paraId="0F368053" w14:textId="219E2BDE">
            <w:pPr>
              <w:pStyle w:val="TableTextctrd"/>
              <w:jc w:val="left"/>
              <w:rPr>
                <w:rFonts w:eastAsia="Calibri" w:cs="Times New Roman"/>
                <w:sz w:val="22"/>
                <w:szCs w:val="20"/>
              </w:rPr>
            </w:pPr>
            <w:r w:rsidRPr="00FD477F">
              <w:rPr>
                <w:rFonts w:eastAsia="Calibri" w:cs="Times New Roman"/>
                <w:color w:val="000000" w:themeColor="text1"/>
                <w:sz w:val="22"/>
                <w:szCs w:val="22"/>
              </w:rPr>
              <w:t>Finance Analytics</w:t>
            </w:r>
          </w:p>
        </w:tc>
        <w:tc>
          <w:tcPr>
            <w:tcW w:w="3330" w:type="dxa"/>
          </w:tcPr>
          <w:p w:rsidRPr="00FD477F" w:rsidR="006F5F1B" w:rsidP="000F7971" w:rsidRDefault="00986548" w14:paraId="38E5AC52" w14:textId="19513B07">
            <w:pPr>
              <w:pStyle w:val="TableTextctrd"/>
              <w:jc w:val="left"/>
              <w:rPr>
                <w:rFonts w:eastAsia="Calibri" w:cs="Times New Roman"/>
                <w:color w:val="000000" w:themeColor="text1"/>
                <w:sz w:val="22"/>
                <w:szCs w:val="22"/>
              </w:rPr>
            </w:pPr>
            <w:r>
              <w:rPr>
                <w:rFonts w:eastAsia="Calibri" w:cs="Times New Roman"/>
                <w:color w:val="000000" w:themeColor="text1"/>
                <w:sz w:val="22"/>
                <w:szCs w:val="22"/>
              </w:rPr>
              <w:t>Manager</w:t>
            </w:r>
          </w:p>
        </w:tc>
        <w:tc>
          <w:tcPr>
            <w:tcW w:w="990" w:type="dxa"/>
          </w:tcPr>
          <w:p w:rsidRPr="00972BFD" w:rsidR="006F5F1B" w:rsidP="000F7971" w:rsidRDefault="00986548" w14:paraId="5E109A28" w14:textId="5C5239CF">
            <w:pPr>
              <w:pStyle w:val="TableTextctrd"/>
              <w:rPr>
                <w:rFonts w:eastAsia="Calibri" w:cs="Times New Roman"/>
                <w:color w:val="000000" w:themeColor="text1"/>
                <w:sz w:val="22"/>
                <w:szCs w:val="22"/>
              </w:rPr>
            </w:pPr>
            <w:r>
              <w:rPr>
                <w:rFonts w:eastAsia="Calibri" w:cs="Times New Roman"/>
                <w:color w:val="000000" w:themeColor="text1"/>
                <w:sz w:val="22"/>
                <w:szCs w:val="22"/>
              </w:rPr>
              <w:t>R</w:t>
            </w:r>
          </w:p>
        </w:tc>
      </w:tr>
    </w:tbl>
    <w:p w:rsidR="00B859BE" w:rsidRDefault="00B859BE" w14:paraId="1A40340C" w14:textId="77777777"/>
    <w:p w:rsidR="00A97694" w:rsidRDefault="00A97694" w14:paraId="77277BBE" w14:textId="77777777">
      <w:r>
        <w:br w:type="page"/>
      </w:r>
    </w:p>
    <w:p w:rsidRPr="008F064C" w:rsidR="004B1639" w:rsidP="001652AE" w:rsidRDefault="009C091B" w14:paraId="372B1DD8" w14:textId="56040D78">
      <w:pPr>
        <w:jc w:val="center"/>
        <w:rPr>
          <w:b/>
          <w:bCs/>
          <w:i/>
          <w:iCs/>
          <w:sz w:val="24"/>
          <w:szCs w:val="24"/>
          <w:u w:val="single"/>
        </w:rPr>
      </w:pPr>
      <w:r w:rsidRPr="008F064C">
        <w:rPr>
          <w:b/>
          <w:bCs/>
          <w:i/>
          <w:iCs/>
          <w:sz w:val="24"/>
          <w:szCs w:val="24"/>
          <w:u w:val="single"/>
        </w:rPr>
        <w:lastRenderedPageBreak/>
        <w:t>Member Mart</w:t>
      </w:r>
    </w:p>
    <w:tbl>
      <w:tblPr>
        <w:tblStyle w:val="TableGrid"/>
        <w:tblW w:w="0" w:type="auto"/>
        <w:tblLook w:val="04A0" w:firstRow="1" w:lastRow="0" w:firstColumn="1" w:lastColumn="0" w:noHBand="0" w:noVBand="1"/>
      </w:tblPr>
      <w:tblGrid>
        <w:gridCol w:w="1615"/>
        <w:gridCol w:w="7735"/>
      </w:tblGrid>
      <w:tr w:rsidR="00AB740F" w:rsidTr="69703FC8" w14:paraId="620699D7" w14:textId="77777777">
        <w:tc>
          <w:tcPr>
            <w:tcW w:w="1615" w:type="dxa"/>
            <w:shd w:val="clear" w:color="auto" w:fill="BDD6EE" w:themeFill="accent1" w:themeFillTint="66"/>
          </w:tcPr>
          <w:p w:rsidR="00AB740F" w:rsidRDefault="00AB740F" w14:paraId="620699D5" w14:textId="1C225C2B">
            <w:r>
              <w:t>Use Case #</w:t>
            </w:r>
          </w:p>
        </w:tc>
        <w:tc>
          <w:tcPr>
            <w:tcW w:w="7735" w:type="dxa"/>
          </w:tcPr>
          <w:p w:rsidRPr="00205C00" w:rsidR="00AB740F" w:rsidRDefault="007C2F50" w14:paraId="620699D6" w14:textId="138BACE1">
            <w:r w:rsidRPr="00205C00">
              <w:t>MM</w:t>
            </w:r>
            <w:r w:rsidRPr="00205C00" w:rsidR="008129EB">
              <w:t>-UC-1</w:t>
            </w:r>
          </w:p>
        </w:tc>
      </w:tr>
      <w:tr w:rsidR="00E52655" w:rsidTr="69703FC8" w14:paraId="620699DA" w14:textId="77777777">
        <w:tc>
          <w:tcPr>
            <w:tcW w:w="1615" w:type="dxa"/>
            <w:shd w:val="clear" w:color="auto" w:fill="BDD6EE" w:themeFill="accent1" w:themeFillTint="66"/>
          </w:tcPr>
          <w:p w:rsidR="00E52655" w:rsidP="00E52655" w:rsidRDefault="00E52655" w14:paraId="620699D8" w14:textId="77777777">
            <w:r>
              <w:t>Title</w:t>
            </w:r>
          </w:p>
        </w:tc>
        <w:tc>
          <w:tcPr>
            <w:tcW w:w="7735" w:type="dxa"/>
          </w:tcPr>
          <w:p w:rsidRPr="00205C00" w:rsidR="00E52655" w:rsidP="00E52655" w:rsidRDefault="00E52655" w14:paraId="314CA102" w14:textId="5ACB200E">
            <w:r>
              <w:t>Corporate Enrollment Reporting</w:t>
            </w:r>
            <w:r w:rsidR="41187925">
              <w:t xml:space="preserve"> and Book of Business Dashboard </w:t>
            </w:r>
            <w:r w:rsidR="00462D3B">
              <w:t>Data Mart</w:t>
            </w:r>
            <w:r w:rsidR="00AE15D9">
              <w:t xml:space="preserve"> (</w:t>
            </w:r>
            <w:r w:rsidR="00462D3B">
              <w:t>Data underlying the report)</w:t>
            </w:r>
          </w:p>
          <w:p w:rsidRPr="00205C00" w:rsidR="00E52655" w:rsidP="00E52655" w:rsidRDefault="00E52655" w14:paraId="620699D9" w14:textId="61E535C5"/>
        </w:tc>
      </w:tr>
      <w:tr w:rsidR="00E52655" w:rsidTr="69703FC8" w14:paraId="620699DD" w14:textId="77777777">
        <w:tc>
          <w:tcPr>
            <w:tcW w:w="1615" w:type="dxa"/>
            <w:shd w:val="clear" w:color="auto" w:fill="BDD6EE" w:themeFill="accent1" w:themeFillTint="66"/>
          </w:tcPr>
          <w:p w:rsidR="00E52655" w:rsidP="00E52655" w:rsidRDefault="00E52655" w14:paraId="620699DB" w14:textId="77777777">
            <w:r>
              <w:t>Description</w:t>
            </w:r>
          </w:p>
        </w:tc>
        <w:tc>
          <w:tcPr>
            <w:tcW w:w="7735" w:type="dxa"/>
          </w:tcPr>
          <w:p w:rsidRPr="00205C00" w:rsidR="00E52655" w:rsidP="006C1852" w:rsidRDefault="00CE1F9A" w14:paraId="620699DC" w14:textId="532267C1">
            <w:pPr>
              <w:kinsoku w:val="0"/>
              <w:overflowPunct w:val="0"/>
              <w:autoSpaceDE w:val="0"/>
              <w:autoSpaceDN w:val="0"/>
              <w:adjustRightInd w:val="0"/>
              <w:spacing w:before="9" w:line="288" w:lineRule="auto"/>
            </w:pPr>
            <w:r w:rsidRPr="00205C00">
              <w:t xml:space="preserve">The purpose of this use case is to describe </w:t>
            </w:r>
            <w:r w:rsidRPr="00205C00" w:rsidR="00E27A73">
              <w:t>both on system &amp; OOS membership</w:t>
            </w:r>
            <w:r w:rsidRPr="00205C00" w:rsidR="007B277A">
              <w:t xml:space="preserve"> data needed for the corporate enrollment reporting data mart.</w:t>
            </w:r>
            <w:r w:rsidRPr="00205C00" w:rsidR="000B2851">
              <w:t xml:space="preserve"> This is based on the </w:t>
            </w:r>
            <w:r w:rsidRPr="00205C00" w:rsidR="006C1852">
              <w:t>one-month</w:t>
            </w:r>
            <w:r w:rsidRPr="00205C00" w:rsidR="000B2851">
              <w:t xml:space="preserve"> </w:t>
            </w:r>
            <w:r w:rsidRPr="00205C00" w:rsidR="00C851AD">
              <w:t>snapshot</w:t>
            </w:r>
            <w:r w:rsidRPr="00205C00" w:rsidR="000B2851">
              <w:t xml:space="preserve"> of the </w:t>
            </w:r>
            <w:r w:rsidRPr="00205C00" w:rsidR="00C851AD">
              <w:t xml:space="preserve">latest </w:t>
            </w:r>
            <w:r w:rsidRPr="00205C00" w:rsidR="000B2851">
              <w:t xml:space="preserve">certified </w:t>
            </w:r>
            <w:r w:rsidRPr="00205C00" w:rsidR="00C851AD">
              <w:t xml:space="preserve">month </w:t>
            </w:r>
            <w:r w:rsidRPr="00205C00" w:rsidR="000B2851">
              <w:t xml:space="preserve">data and appended to the previous month. </w:t>
            </w:r>
          </w:p>
        </w:tc>
      </w:tr>
      <w:tr w:rsidR="00E52655" w:rsidTr="69703FC8" w14:paraId="620699E2" w14:textId="77777777">
        <w:tc>
          <w:tcPr>
            <w:tcW w:w="1615" w:type="dxa"/>
            <w:shd w:val="clear" w:color="auto" w:fill="BDD6EE" w:themeFill="accent1" w:themeFillTint="66"/>
          </w:tcPr>
          <w:p w:rsidR="00E52655" w:rsidP="00E52655" w:rsidRDefault="00E52655" w14:paraId="620699DE" w14:textId="77777777">
            <w:r>
              <w:t>Actors</w:t>
            </w:r>
          </w:p>
        </w:tc>
        <w:tc>
          <w:tcPr>
            <w:tcW w:w="7735" w:type="dxa"/>
          </w:tcPr>
          <w:p w:rsidR="00205F40" w:rsidP="00E52655" w:rsidRDefault="00205F40" w14:paraId="0D333B1C" w14:textId="77777777">
            <w:pPr>
              <w:kinsoku w:val="0"/>
              <w:overflowPunct w:val="0"/>
              <w:autoSpaceDE w:val="0"/>
              <w:autoSpaceDN w:val="0"/>
              <w:adjustRightInd w:val="0"/>
              <w:spacing w:before="9" w:line="288" w:lineRule="auto"/>
              <w:rPr>
                <w:iCs/>
              </w:rPr>
            </w:pPr>
            <w:r>
              <w:rPr>
                <w:iCs/>
              </w:rPr>
              <w:t>The following Actors are associated with the Use Case:</w:t>
            </w:r>
          </w:p>
          <w:p w:rsidRPr="00011183" w:rsidR="00E52655" w:rsidP="00E52655" w:rsidRDefault="00E52655" w14:paraId="620699E1" w14:textId="063CCE47">
            <w:pPr>
              <w:kinsoku w:val="0"/>
              <w:overflowPunct w:val="0"/>
              <w:autoSpaceDE w:val="0"/>
              <w:autoSpaceDN w:val="0"/>
              <w:adjustRightInd w:val="0"/>
              <w:spacing w:before="9" w:line="288" w:lineRule="auto"/>
              <w:rPr>
                <w:rFonts w:ascii="Arial" w:hAnsi="Arial" w:cs="Arial"/>
                <w:iCs/>
              </w:rPr>
            </w:pPr>
            <w:r w:rsidRPr="000C62AA">
              <w:rPr>
                <w:iCs/>
              </w:rPr>
              <w:t xml:space="preserve">Financial Planning, Segment Analytics, </w:t>
            </w:r>
            <w:r w:rsidR="008B3D60">
              <w:rPr>
                <w:iCs/>
              </w:rPr>
              <w:t>E</w:t>
            </w:r>
            <w:r w:rsidRPr="000C62AA">
              <w:rPr>
                <w:iCs/>
              </w:rPr>
              <w:t xml:space="preserve">mployer </w:t>
            </w:r>
            <w:r w:rsidR="008B3D60">
              <w:rPr>
                <w:iCs/>
              </w:rPr>
              <w:t>A</w:t>
            </w:r>
            <w:r w:rsidRPr="000C62AA">
              <w:rPr>
                <w:iCs/>
              </w:rPr>
              <w:t>nalytics, Government Programs</w:t>
            </w:r>
            <w:r w:rsidR="003971F7">
              <w:rPr>
                <w:iCs/>
              </w:rPr>
              <w:t xml:space="preserve"> &amp; other Analytics groups</w:t>
            </w:r>
          </w:p>
        </w:tc>
      </w:tr>
      <w:tr w:rsidR="00E52655" w:rsidTr="69703FC8" w14:paraId="620699EA" w14:textId="77777777">
        <w:tc>
          <w:tcPr>
            <w:tcW w:w="1615" w:type="dxa"/>
            <w:shd w:val="clear" w:color="auto" w:fill="BDD6EE" w:themeFill="accent1" w:themeFillTint="66"/>
          </w:tcPr>
          <w:p w:rsidR="00E52655" w:rsidP="00E52655" w:rsidRDefault="00E52655" w14:paraId="620699E3" w14:textId="77777777">
            <w:r>
              <w:t>Pre-Conditions</w:t>
            </w:r>
          </w:p>
        </w:tc>
        <w:tc>
          <w:tcPr>
            <w:tcW w:w="7735" w:type="dxa"/>
          </w:tcPr>
          <w:p w:rsidRPr="00C43AAA" w:rsidR="00E52655" w:rsidP="00E52655" w:rsidRDefault="00E52655" w14:paraId="78FAEC89" w14:textId="7801B5FB">
            <w:pPr>
              <w:pStyle w:val="ListParagraph"/>
              <w:numPr>
                <w:ilvl w:val="0"/>
                <w:numId w:val="15"/>
              </w:numPr>
              <w:kinsoku w:val="0"/>
              <w:overflowPunct w:val="0"/>
              <w:autoSpaceDE w:val="0"/>
              <w:autoSpaceDN w:val="0"/>
              <w:adjustRightInd w:val="0"/>
              <w:spacing w:before="9" w:after="0" w:line="240" w:lineRule="auto"/>
              <w:jc w:val="both"/>
            </w:pPr>
            <w:r w:rsidRPr="00C43AAA">
              <w:t>Associate has access to the data set</w:t>
            </w:r>
          </w:p>
          <w:p w:rsidR="00E52655" w:rsidP="00E52655" w:rsidRDefault="00E52655" w14:paraId="4D5133A3" w14:textId="77777777">
            <w:pPr>
              <w:pStyle w:val="ListParagraph"/>
              <w:numPr>
                <w:ilvl w:val="0"/>
                <w:numId w:val="15"/>
              </w:numPr>
              <w:kinsoku w:val="0"/>
              <w:overflowPunct w:val="0"/>
              <w:autoSpaceDE w:val="0"/>
              <w:autoSpaceDN w:val="0"/>
              <w:adjustRightInd w:val="0"/>
              <w:spacing w:before="9" w:after="0" w:line="240" w:lineRule="auto"/>
              <w:jc w:val="both"/>
            </w:pPr>
            <w:r w:rsidRPr="00C43AAA">
              <w:t>Data incudes Out of System (OOS) data</w:t>
            </w:r>
          </w:p>
          <w:p w:rsidRPr="00C43AAA" w:rsidR="00AE5B27" w:rsidP="00E52655" w:rsidRDefault="004A47C8" w14:paraId="1FBA3A9B" w14:textId="3A6EFF53">
            <w:pPr>
              <w:pStyle w:val="ListParagraph"/>
              <w:numPr>
                <w:ilvl w:val="0"/>
                <w:numId w:val="15"/>
              </w:numPr>
              <w:kinsoku w:val="0"/>
              <w:overflowPunct w:val="0"/>
              <w:autoSpaceDE w:val="0"/>
              <w:autoSpaceDN w:val="0"/>
              <w:adjustRightInd w:val="0"/>
              <w:spacing w:before="9" w:after="0" w:line="240" w:lineRule="auto"/>
              <w:jc w:val="both"/>
            </w:pPr>
            <w:r>
              <w:t xml:space="preserve">The </w:t>
            </w:r>
            <w:r w:rsidR="007A1F52">
              <w:t>decision on the OOS data sources needs to be made by Oct 9</w:t>
            </w:r>
            <w:r w:rsidRPr="007A1F52" w:rsidR="007A1F52">
              <w:rPr>
                <w:vertAlign w:val="superscript"/>
              </w:rPr>
              <w:t>th</w:t>
            </w:r>
            <w:r w:rsidR="006C1852">
              <w:t>, 2022</w:t>
            </w:r>
            <w:r w:rsidR="007A1F52">
              <w:t>.</w:t>
            </w:r>
          </w:p>
          <w:p w:rsidRPr="007A1F52" w:rsidR="00E52655" w:rsidP="006C1852" w:rsidRDefault="00E52655" w14:paraId="620699E9" w14:textId="080ADE1A">
            <w:pPr>
              <w:pStyle w:val="ListParagraph"/>
              <w:kinsoku w:val="0"/>
              <w:overflowPunct w:val="0"/>
              <w:autoSpaceDE w:val="0"/>
              <w:autoSpaceDN w:val="0"/>
              <w:adjustRightInd w:val="0"/>
              <w:spacing w:before="9" w:after="0" w:line="240" w:lineRule="auto"/>
              <w:ind w:left="360"/>
              <w:jc w:val="both"/>
              <w:rPr>
                <w:strike/>
              </w:rPr>
            </w:pPr>
          </w:p>
        </w:tc>
      </w:tr>
      <w:tr w:rsidR="00E52655" w:rsidTr="69703FC8" w14:paraId="620699F1" w14:textId="77777777">
        <w:tc>
          <w:tcPr>
            <w:tcW w:w="1615" w:type="dxa"/>
            <w:shd w:val="clear" w:color="auto" w:fill="BDD6EE" w:themeFill="accent1" w:themeFillTint="66"/>
          </w:tcPr>
          <w:p w:rsidR="00E52655" w:rsidP="00E52655" w:rsidRDefault="00E52655" w14:paraId="620699EB" w14:textId="77777777">
            <w:r>
              <w:t>Post-Conditions</w:t>
            </w:r>
          </w:p>
        </w:tc>
        <w:tc>
          <w:tcPr>
            <w:tcW w:w="7735" w:type="dxa"/>
          </w:tcPr>
          <w:p w:rsidRPr="00C43AAA" w:rsidR="00E52655" w:rsidP="00E52655" w:rsidRDefault="00E52655" w14:paraId="35A57416" w14:textId="77777777">
            <w:pPr>
              <w:pStyle w:val="ListParagraph"/>
              <w:numPr>
                <w:ilvl w:val="0"/>
                <w:numId w:val="15"/>
              </w:numPr>
              <w:kinsoku w:val="0"/>
              <w:overflowPunct w:val="0"/>
              <w:autoSpaceDE w:val="0"/>
              <w:autoSpaceDN w:val="0"/>
              <w:adjustRightInd w:val="0"/>
              <w:spacing w:before="9" w:after="0" w:line="240" w:lineRule="auto"/>
            </w:pPr>
            <w:r w:rsidRPr="00C43AAA">
              <w:t>Data set is accurate</w:t>
            </w:r>
          </w:p>
          <w:p w:rsidRPr="00C43AAA" w:rsidR="00E52655" w:rsidP="00E52655" w:rsidRDefault="00E52655" w14:paraId="27633527" w14:textId="77777777">
            <w:pPr>
              <w:pStyle w:val="ListParagraph"/>
              <w:numPr>
                <w:ilvl w:val="0"/>
                <w:numId w:val="15"/>
              </w:numPr>
              <w:kinsoku w:val="0"/>
              <w:overflowPunct w:val="0"/>
              <w:autoSpaceDE w:val="0"/>
              <w:autoSpaceDN w:val="0"/>
              <w:adjustRightInd w:val="0"/>
              <w:spacing w:before="9" w:after="0" w:line="240" w:lineRule="auto"/>
            </w:pPr>
            <w:r w:rsidRPr="00C43AAA">
              <w:t>Data is easy to access</w:t>
            </w:r>
          </w:p>
          <w:p w:rsidRPr="00C43AAA" w:rsidR="00C7148B" w:rsidP="00E52655" w:rsidRDefault="00723D0B" w14:paraId="57C2FA12" w14:textId="6FCBFF68">
            <w:pPr>
              <w:pStyle w:val="ListParagraph"/>
              <w:numPr>
                <w:ilvl w:val="0"/>
                <w:numId w:val="15"/>
              </w:numPr>
              <w:kinsoku w:val="0"/>
              <w:overflowPunct w:val="0"/>
              <w:autoSpaceDE w:val="0"/>
              <w:autoSpaceDN w:val="0"/>
              <w:adjustRightInd w:val="0"/>
              <w:spacing w:before="9" w:after="0" w:line="240" w:lineRule="auto"/>
            </w:pPr>
            <w:r>
              <w:t>EDR would supply Meta Data for all fields and data sources</w:t>
            </w:r>
          </w:p>
          <w:p w:rsidRPr="0013381F" w:rsidR="00E52655" w:rsidP="006C1852" w:rsidRDefault="00E52655" w14:paraId="620699F0" w14:textId="7364449B">
            <w:pPr>
              <w:pStyle w:val="ListParagraph"/>
              <w:kinsoku w:val="0"/>
              <w:overflowPunct w:val="0"/>
              <w:autoSpaceDE w:val="0"/>
              <w:autoSpaceDN w:val="0"/>
              <w:adjustRightInd w:val="0"/>
              <w:spacing w:before="9" w:after="0" w:line="240" w:lineRule="auto"/>
              <w:ind w:left="360"/>
              <w:rPr>
                <w:strike/>
              </w:rPr>
            </w:pPr>
          </w:p>
        </w:tc>
      </w:tr>
      <w:tr w:rsidR="00AB740F" w:rsidTr="69703FC8" w14:paraId="620699F4" w14:textId="77777777">
        <w:tc>
          <w:tcPr>
            <w:tcW w:w="1615" w:type="dxa"/>
            <w:shd w:val="clear" w:color="auto" w:fill="BDD6EE" w:themeFill="accent1" w:themeFillTint="66"/>
          </w:tcPr>
          <w:p w:rsidR="00AB740F" w:rsidRDefault="00AB740F" w14:paraId="620699F2" w14:textId="77777777">
            <w:r>
              <w:t>Trigger</w:t>
            </w:r>
          </w:p>
        </w:tc>
        <w:tc>
          <w:tcPr>
            <w:tcW w:w="7735" w:type="dxa"/>
          </w:tcPr>
          <w:p w:rsidRPr="00570BBE" w:rsidR="00570BBE" w:rsidP="00AB740F" w:rsidRDefault="00570BBE" w14:paraId="374A69D6" w14:textId="77777777">
            <w:pPr>
              <w:kinsoku w:val="0"/>
              <w:overflowPunct w:val="0"/>
              <w:autoSpaceDE w:val="0"/>
              <w:autoSpaceDN w:val="0"/>
              <w:adjustRightInd w:val="0"/>
              <w:spacing w:before="9"/>
            </w:pPr>
            <w:r w:rsidRPr="00570BBE">
              <w:t>Monthly EDR certified process</w:t>
            </w:r>
          </w:p>
          <w:p w:rsidRPr="00570BBE" w:rsidR="00570BBE" w:rsidP="00AB740F" w:rsidRDefault="00570BBE" w14:paraId="620699F3" w14:textId="3A284E23">
            <w:pPr>
              <w:kinsoku w:val="0"/>
              <w:overflowPunct w:val="0"/>
              <w:autoSpaceDE w:val="0"/>
              <w:autoSpaceDN w:val="0"/>
              <w:adjustRightInd w:val="0"/>
              <w:spacing w:before="9"/>
              <w:rPr>
                <w:rFonts w:ascii="Arial" w:hAnsi="Arial" w:cs="Arial"/>
                <w:iCs/>
                <w:sz w:val="16"/>
                <w:szCs w:val="16"/>
              </w:rPr>
            </w:pPr>
          </w:p>
        </w:tc>
      </w:tr>
    </w:tbl>
    <w:p w:rsidR="00193174" w:rsidRDefault="00193174" w14:paraId="620699F5" w14:textId="77777777"/>
    <w:tbl>
      <w:tblPr>
        <w:tblStyle w:val="TableGrid"/>
        <w:tblW w:w="0" w:type="auto"/>
        <w:tblLook w:val="04A0" w:firstRow="1" w:lastRow="0" w:firstColumn="1" w:lastColumn="0" w:noHBand="0" w:noVBand="1"/>
      </w:tblPr>
      <w:tblGrid>
        <w:gridCol w:w="1615"/>
        <w:gridCol w:w="810"/>
        <w:gridCol w:w="3420"/>
        <w:gridCol w:w="3505"/>
      </w:tblGrid>
      <w:tr w:rsidR="00AB740F" w:rsidTr="69703FC8" w14:paraId="620699FA" w14:textId="77777777">
        <w:tc>
          <w:tcPr>
            <w:tcW w:w="1615" w:type="dxa"/>
            <w:vMerge w:val="restart"/>
            <w:shd w:val="clear" w:color="auto" w:fill="BDD6EE" w:themeFill="accent1" w:themeFillTint="66"/>
          </w:tcPr>
          <w:p w:rsidR="00AB740F" w:rsidRDefault="00AB740F" w14:paraId="620699F6" w14:textId="77777777">
            <w:r>
              <w:t>Main Success Scenario</w:t>
            </w:r>
          </w:p>
        </w:tc>
        <w:tc>
          <w:tcPr>
            <w:tcW w:w="7735" w:type="dxa"/>
            <w:gridSpan w:val="3"/>
          </w:tcPr>
          <w:p w:rsidR="0094027B" w:rsidP="69703FC8" w:rsidRDefault="4560ACC3" w14:paraId="1A445C73" w14:textId="193CE1B5">
            <w:r>
              <w:t>D</w:t>
            </w:r>
            <w:r w:rsidR="262E5C42">
              <w:t xml:space="preserve">ata needed for member enrollment reporting </w:t>
            </w:r>
            <w:r w:rsidR="1B615532">
              <w:t xml:space="preserve">and </w:t>
            </w:r>
            <w:r w:rsidRPr="69703FC8" w:rsidR="1B615532">
              <w:rPr>
                <w:rFonts w:ascii="Calibri" w:hAnsi="Calibri" w:eastAsia="Calibri" w:cs="Calibri"/>
              </w:rPr>
              <w:t>data needed for Book of Business is available in the data mart</w:t>
            </w:r>
          </w:p>
          <w:p w:rsidR="00EB46ED" w:rsidP="00331DDB" w:rsidRDefault="00EB46ED" w14:paraId="620699F9" w14:textId="350DFE8F"/>
        </w:tc>
      </w:tr>
      <w:tr w:rsidR="00AB740F" w:rsidTr="69703FC8" w14:paraId="620699FF" w14:textId="77777777">
        <w:tc>
          <w:tcPr>
            <w:tcW w:w="1615" w:type="dxa"/>
            <w:vMerge/>
          </w:tcPr>
          <w:p w:rsidR="00AB740F" w:rsidRDefault="00AB740F" w14:paraId="620699FB" w14:textId="77777777"/>
        </w:tc>
        <w:tc>
          <w:tcPr>
            <w:tcW w:w="810" w:type="dxa"/>
            <w:shd w:val="clear" w:color="auto" w:fill="BDD6EE" w:themeFill="accent1" w:themeFillTint="66"/>
          </w:tcPr>
          <w:p w:rsidR="00AB740F" w:rsidP="00AB740F" w:rsidRDefault="00AB740F" w14:paraId="620699FC" w14:textId="77777777">
            <w:pPr>
              <w:jc w:val="center"/>
            </w:pPr>
            <w:r>
              <w:t>Step</w:t>
            </w:r>
          </w:p>
        </w:tc>
        <w:tc>
          <w:tcPr>
            <w:tcW w:w="3420" w:type="dxa"/>
            <w:shd w:val="clear" w:color="auto" w:fill="BDD6EE" w:themeFill="accent1" w:themeFillTint="66"/>
          </w:tcPr>
          <w:p w:rsidR="00AB740F" w:rsidP="00AB740F" w:rsidRDefault="00AB740F" w14:paraId="620699FD" w14:textId="77777777">
            <w:pPr>
              <w:jc w:val="center"/>
            </w:pPr>
            <w:r>
              <w:t>Actor’s Action</w:t>
            </w:r>
          </w:p>
        </w:tc>
        <w:tc>
          <w:tcPr>
            <w:tcW w:w="3505" w:type="dxa"/>
            <w:shd w:val="clear" w:color="auto" w:fill="BDD6EE" w:themeFill="accent1" w:themeFillTint="66"/>
          </w:tcPr>
          <w:p w:rsidR="00AB740F" w:rsidP="00AB740F" w:rsidRDefault="00AB740F" w14:paraId="620699FE" w14:textId="77777777">
            <w:pPr>
              <w:jc w:val="center"/>
            </w:pPr>
            <w:r>
              <w:t>System’s Response</w:t>
            </w:r>
          </w:p>
        </w:tc>
      </w:tr>
      <w:tr w:rsidR="00AB740F" w:rsidTr="69703FC8" w14:paraId="62069A04" w14:textId="77777777">
        <w:tc>
          <w:tcPr>
            <w:tcW w:w="1615" w:type="dxa"/>
            <w:vMerge/>
          </w:tcPr>
          <w:p w:rsidR="00AB740F" w:rsidRDefault="00AB740F" w14:paraId="62069A00" w14:textId="77777777"/>
        </w:tc>
        <w:tc>
          <w:tcPr>
            <w:tcW w:w="810" w:type="dxa"/>
          </w:tcPr>
          <w:p w:rsidR="00AB740F" w:rsidP="00AB740F" w:rsidRDefault="00AB740F" w14:paraId="62069A01" w14:textId="77777777">
            <w:pPr>
              <w:pStyle w:val="ListParagraph"/>
              <w:numPr>
                <w:ilvl w:val="0"/>
                <w:numId w:val="5"/>
              </w:numPr>
              <w:spacing w:after="0" w:line="240" w:lineRule="auto"/>
            </w:pPr>
          </w:p>
        </w:tc>
        <w:tc>
          <w:tcPr>
            <w:tcW w:w="3420" w:type="dxa"/>
          </w:tcPr>
          <w:p w:rsidR="00AB740F" w:rsidRDefault="00B7260D" w14:paraId="62069A02" w14:textId="32B13181">
            <w:r>
              <w:t xml:space="preserve">Pull the </w:t>
            </w:r>
            <w:r w:rsidR="00C64AD5">
              <w:t xml:space="preserve">member </w:t>
            </w:r>
            <w:r>
              <w:t xml:space="preserve">enrollment </w:t>
            </w:r>
            <w:r w:rsidR="00C64AD5">
              <w:t>data</w:t>
            </w:r>
          </w:p>
        </w:tc>
        <w:tc>
          <w:tcPr>
            <w:tcW w:w="3505" w:type="dxa"/>
          </w:tcPr>
          <w:p w:rsidR="00AB740F" w:rsidP="00C45544" w:rsidRDefault="00C64AD5" w14:paraId="5A02F5B2" w14:textId="77777777">
            <w:pPr>
              <w:pStyle w:val="ListParagraph"/>
              <w:numPr>
                <w:ilvl w:val="0"/>
                <w:numId w:val="15"/>
              </w:numPr>
              <w:spacing w:after="0" w:line="240" w:lineRule="auto"/>
            </w:pPr>
            <w:r>
              <w:t>All the required data is available</w:t>
            </w:r>
          </w:p>
          <w:p w:rsidR="00C519B9" w:rsidP="007C1436" w:rsidRDefault="48807F39" w14:paraId="315B5753" w14:textId="54262A88">
            <w:pPr>
              <w:pStyle w:val="ListParagraph"/>
              <w:numPr>
                <w:ilvl w:val="0"/>
                <w:numId w:val="15"/>
              </w:numPr>
              <w:spacing w:after="0" w:line="240" w:lineRule="auto"/>
              <w:rPr>
                <w:ins w:author="Sheila Haley" w:date="2022-10-03T17:52:00Z" w:id="3"/>
              </w:rPr>
            </w:pPr>
            <w:r>
              <w:t>The generated extract should include</w:t>
            </w:r>
            <w:r w:rsidR="6332E5AE">
              <w:t xml:space="preserve"> </w:t>
            </w:r>
            <w:r w:rsidR="4ED5D229">
              <w:t xml:space="preserve">all members </w:t>
            </w:r>
            <w:r w:rsidR="3D14976A">
              <w:t>on system and OOS</w:t>
            </w:r>
          </w:p>
          <w:p w:rsidR="69703FC8" w:rsidP="007E077D" w:rsidRDefault="69703FC8" w14:paraId="4155E585" w14:textId="3EAF5934"/>
          <w:p w:rsidR="0004624B" w:rsidP="0004624B" w:rsidRDefault="0004624B" w14:paraId="62069A03" w14:textId="2D98AAE5"/>
        </w:tc>
      </w:tr>
    </w:tbl>
    <w:p w:rsidR="00AB740F" w:rsidRDefault="00AB740F" w14:paraId="62069A14" w14:textId="77777777"/>
    <w:p w:rsidR="00357359" w:rsidRDefault="00357359" w14:paraId="499D51AC" w14:textId="77777777"/>
    <w:tbl>
      <w:tblPr>
        <w:tblStyle w:val="TableGrid"/>
        <w:tblW w:w="0" w:type="auto"/>
        <w:tblLook w:val="04A0" w:firstRow="1" w:lastRow="0" w:firstColumn="1" w:lastColumn="0" w:noHBand="0" w:noVBand="1"/>
      </w:tblPr>
      <w:tblGrid>
        <w:gridCol w:w="1615"/>
        <w:gridCol w:w="810"/>
        <w:gridCol w:w="3420"/>
        <w:gridCol w:w="3505"/>
      </w:tblGrid>
      <w:tr w:rsidR="00357359" w:rsidTr="0032740F" w14:paraId="2DA13281" w14:textId="77777777">
        <w:tc>
          <w:tcPr>
            <w:tcW w:w="1615" w:type="dxa"/>
            <w:vMerge w:val="restart"/>
            <w:shd w:val="clear" w:color="auto" w:fill="BDD6EE" w:themeFill="accent1" w:themeFillTint="66"/>
          </w:tcPr>
          <w:p w:rsidR="00357359" w:rsidP="0032740F" w:rsidRDefault="00357359" w14:paraId="3245602E" w14:textId="77777777">
            <w:r>
              <w:t>Exception</w:t>
            </w:r>
          </w:p>
        </w:tc>
        <w:tc>
          <w:tcPr>
            <w:tcW w:w="7735" w:type="dxa"/>
            <w:gridSpan w:val="3"/>
          </w:tcPr>
          <w:p w:rsidR="00357359" w:rsidP="0032740F" w:rsidRDefault="00357359" w14:paraId="2A878FB7" w14:textId="77777777">
            <w:r w:rsidRPr="00A94F9A">
              <w:t xml:space="preserve">If </w:t>
            </w:r>
            <w:r>
              <w:t xml:space="preserve">extract / </w:t>
            </w:r>
            <w:r w:rsidRPr="00A94F9A">
              <w:t xml:space="preserve">file is created without </w:t>
            </w:r>
            <w:r>
              <w:t xml:space="preserve">required </w:t>
            </w:r>
            <w:r w:rsidRPr="00A94F9A">
              <w:t>data</w:t>
            </w:r>
          </w:p>
        </w:tc>
      </w:tr>
      <w:tr w:rsidR="00357359" w:rsidTr="0032740F" w14:paraId="0D187570" w14:textId="77777777">
        <w:tc>
          <w:tcPr>
            <w:tcW w:w="1615" w:type="dxa"/>
            <w:vMerge/>
            <w:shd w:val="clear" w:color="auto" w:fill="BDD6EE" w:themeFill="accent1" w:themeFillTint="66"/>
          </w:tcPr>
          <w:p w:rsidR="00357359" w:rsidP="0032740F" w:rsidRDefault="00357359" w14:paraId="1C1B3C3B" w14:textId="77777777"/>
        </w:tc>
        <w:tc>
          <w:tcPr>
            <w:tcW w:w="810" w:type="dxa"/>
            <w:shd w:val="clear" w:color="auto" w:fill="BDD6EE" w:themeFill="accent1" w:themeFillTint="66"/>
          </w:tcPr>
          <w:p w:rsidR="00357359" w:rsidP="0032740F" w:rsidRDefault="00357359" w14:paraId="5BE27434" w14:textId="77777777">
            <w:pPr>
              <w:jc w:val="center"/>
            </w:pPr>
            <w:r>
              <w:t>Step</w:t>
            </w:r>
          </w:p>
        </w:tc>
        <w:tc>
          <w:tcPr>
            <w:tcW w:w="3420" w:type="dxa"/>
            <w:shd w:val="clear" w:color="auto" w:fill="BDD6EE" w:themeFill="accent1" w:themeFillTint="66"/>
          </w:tcPr>
          <w:p w:rsidR="00357359" w:rsidP="0032740F" w:rsidRDefault="00357359" w14:paraId="1990E7C1" w14:textId="77777777">
            <w:pPr>
              <w:jc w:val="center"/>
            </w:pPr>
            <w:r>
              <w:t>Actor’s Action</w:t>
            </w:r>
          </w:p>
        </w:tc>
        <w:tc>
          <w:tcPr>
            <w:tcW w:w="3505" w:type="dxa"/>
            <w:shd w:val="clear" w:color="auto" w:fill="BDD6EE" w:themeFill="accent1" w:themeFillTint="66"/>
          </w:tcPr>
          <w:p w:rsidR="00357359" w:rsidP="0032740F" w:rsidRDefault="00357359" w14:paraId="67178A10" w14:textId="77777777">
            <w:pPr>
              <w:jc w:val="center"/>
            </w:pPr>
            <w:r>
              <w:t>System’s Response</w:t>
            </w:r>
          </w:p>
        </w:tc>
      </w:tr>
      <w:tr w:rsidR="00357359" w:rsidTr="0032740F" w14:paraId="7148246C" w14:textId="77777777">
        <w:tc>
          <w:tcPr>
            <w:tcW w:w="1615" w:type="dxa"/>
            <w:vMerge/>
            <w:shd w:val="clear" w:color="auto" w:fill="BDD6EE" w:themeFill="accent1" w:themeFillTint="66"/>
          </w:tcPr>
          <w:p w:rsidR="00357359" w:rsidP="0032740F" w:rsidRDefault="00357359" w14:paraId="7E5DF332" w14:textId="77777777"/>
        </w:tc>
        <w:tc>
          <w:tcPr>
            <w:tcW w:w="810" w:type="dxa"/>
          </w:tcPr>
          <w:p w:rsidR="00357359" w:rsidP="0032740F" w:rsidRDefault="00357359" w14:paraId="7547B721" w14:textId="77777777">
            <w:pPr>
              <w:pStyle w:val="ListParagraph"/>
              <w:numPr>
                <w:ilvl w:val="0"/>
                <w:numId w:val="10"/>
              </w:numPr>
              <w:spacing w:after="0" w:line="240" w:lineRule="auto"/>
              <w:jc w:val="center"/>
            </w:pPr>
          </w:p>
        </w:tc>
        <w:tc>
          <w:tcPr>
            <w:tcW w:w="3420" w:type="dxa"/>
          </w:tcPr>
          <w:p w:rsidR="00357359" w:rsidP="0032740F" w:rsidRDefault="00357359" w14:paraId="5B495177" w14:textId="77777777">
            <w:r w:rsidRPr="00A94F9A">
              <w:t xml:space="preserve">If </w:t>
            </w:r>
            <w:r>
              <w:t xml:space="preserve">extract / </w:t>
            </w:r>
            <w:r w:rsidRPr="00A94F9A">
              <w:t xml:space="preserve">file is created without </w:t>
            </w:r>
            <w:r>
              <w:t xml:space="preserve">required </w:t>
            </w:r>
            <w:r w:rsidRPr="00A94F9A">
              <w:t>data</w:t>
            </w:r>
          </w:p>
        </w:tc>
        <w:tc>
          <w:tcPr>
            <w:tcW w:w="3505" w:type="dxa"/>
          </w:tcPr>
          <w:p w:rsidR="00357359" w:rsidP="00357359" w:rsidRDefault="00357359" w14:paraId="26C73266" w14:textId="4C20D00C">
            <w:pPr>
              <w:pStyle w:val="ListParagraph"/>
              <w:numPr>
                <w:ilvl w:val="0"/>
                <w:numId w:val="34"/>
              </w:numPr>
              <w:spacing w:after="0" w:line="240" w:lineRule="auto"/>
            </w:pPr>
            <w:r w:rsidRPr="00807AE2">
              <w:t xml:space="preserve">Create a snow Severity 3 ticket and assign it to the </w:t>
            </w:r>
            <w:r w:rsidR="002F6244">
              <w:t xml:space="preserve">SNOW group </w:t>
            </w:r>
            <w:r w:rsidR="00045446">
              <w:t>“</w:t>
            </w:r>
            <w:proofErr w:type="spellStart"/>
            <w:r w:rsidR="002F6244">
              <w:t>b</w:t>
            </w:r>
            <w:r w:rsidR="00057FA3">
              <w:t>cbsri-</w:t>
            </w:r>
            <w:proofErr w:type="gramStart"/>
            <w:r w:rsidR="0095507F">
              <w:t>etl</w:t>
            </w:r>
            <w:proofErr w:type="spellEnd"/>
            <w:r w:rsidR="0095507F">
              <w:t>“</w:t>
            </w:r>
            <w:proofErr w:type="gramEnd"/>
            <w:r w:rsidR="0095507F">
              <w:t>, D</w:t>
            </w:r>
            <w:r w:rsidRPr="00807AE2">
              <w:t xml:space="preserve">&amp;A team if an </w:t>
            </w:r>
            <w:r w:rsidRPr="00807AE2">
              <w:lastRenderedPageBreak/>
              <w:t xml:space="preserve">extract is created without </w:t>
            </w:r>
            <w:r w:rsidR="00057FA3">
              <w:t xml:space="preserve">required </w:t>
            </w:r>
            <w:r w:rsidRPr="00807AE2">
              <w:t>data</w:t>
            </w:r>
          </w:p>
          <w:p w:rsidR="00357359" w:rsidP="00357359" w:rsidRDefault="00357359" w14:paraId="42E549AC" w14:textId="77777777">
            <w:pPr>
              <w:pStyle w:val="ListParagraph"/>
              <w:numPr>
                <w:ilvl w:val="0"/>
                <w:numId w:val="34"/>
              </w:numPr>
              <w:spacing w:after="0" w:line="240" w:lineRule="auto"/>
            </w:pPr>
            <w:r w:rsidRPr="004A78CF">
              <w:t>NTT’ Data’s “Data &amp; Analytics/EIM” team is the point of contact for manual generation of extract</w:t>
            </w:r>
          </w:p>
        </w:tc>
      </w:tr>
      <w:tr w:rsidR="00357359" w:rsidTr="0032740F" w14:paraId="3A0D5E44" w14:textId="77777777">
        <w:tc>
          <w:tcPr>
            <w:tcW w:w="1615" w:type="dxa"/>
            <w:vMerge/>
            <w:shd w:val="clear" w:color="auto" w:fill="BDD6EE" w:themeFill="accent1" w:themeFillTint="66"/>
          </w:tcPr>
          <w:p w:rsidR="00357359" w:rsidP="0032740F" w:rsidRDefault="00357359" w14:paraId="77AA345F" w14:textId="77777777"/>
        </w:tc>
        <w:tc>
          <w:tcPr>
            <w:tcW w:w="810" w:type="dxa"/>
          </w:tcPr>
          <w:p w:rsidR="00357359" w:rsidP="0048613B" w:rsidRDefault="00357359" w14:paraId="57A82B81" w14:textId="77777777">
            <w:pPr>
              <w:pStyle w:val="ListParagraph"/>
              <w:spacing w:after="0" w:line="240" w:lineRule="auto"/>
            </w:pPr>
          </w:p>
        </w:tc>
        <w:tc>
          <w:tcPr>
            <w:tcW w:w="3420" w:type="dxa"/>
          </w:tcPr>
          <w:p w:rsidRPr="00F015DC" w:rsidR="00357359" w:rsidP="0032740F" w:rsidRDefault="00357359" w14:paraId="6999CB9A" w14:textId="77777777">
            <w:pPr>
              <w:rPr>
                <w:rFonts w:ascii="Arial" w:hAnsi="Arial" w:cs="Arial"/>
                <w:i/>
                <w:sz w:val="16"/>
                <w:szCs w:val="16"/>
              </w:rPr>
            </w:pPr>
          </w:p>
        </w:tc>
        <w:tc>
          <w:tcPr>
            <w:tcW w:w="3505" w:type="dxa"/>
          </w:tcPr>
          <w:p w:rsidRPr="00F015DC" w:rsidR="00357359" w:rsidP="0032740F" w:rsidRDefault="00357359" w14:paraId="4C24C7AF" w14:textId="77777777">
            <w:pPr>
              <w:rPr>
                <w:rFonts w:ascii="Arial" w:hAnsi="Arial" w:cs="Arial"/>
                <w:i/>
                <w:sz w:val="16"/>
                <w:szCs w:val="16"/>
              </w:rPr>
            </w:pPr>
          </w:p>
        </w:tc>
      </w:tr>
    </w:tbl>
    <w:p w:rsidR="00357359" w:rsidRDefault="00357359" w14:paraId="12F3E92F" w14:textId="77777777"/>
    <w:p w:rsidR="006C4935" w:rsidRDefault="006C4935" w14:paraId="7A56A662" w14:textId="77777777"/>
    <w:tbl>
      <w:tblPr>
        <w:tblStyle w:val="TableGrid"/>
        <w:tblW w:w="0" w:type="auto"/>
        <w:tblLook w:val="04A0" w:firstRow="1" w:lastRow="0" w:firstColumn="1" w:lastColumn="0" w:noHBand="0" w:noVBand="1"/>
      </w:tblPr>
      <w:tblGrid>
        <w:gridCol w:w="1615"/>
        <w:gridCol w:w="7735"/>
      </w:tblGrid>
      <w:tr w:rsidR="00AB740F" w:rsidTr="00B61B44" w14:paraId="62069A70" w14:textId="77777777">
        <w:tc>
          <w:tcPr>
            <w:tcW w:w="1615" w:type="dxa"/>
            <w:shd w:val="clear" w:color="auto" w:fill="BDD6EE" w:themeFill="accent1" w:themeFillTint="66"/>
          </w:tcPr>
          <w:p w:rsidR="00AB740F" w:rsidP="00B61B44" w:rsidRDefault="00AB740F" w14:paraId="62069A6E" w14:textId="77777777">
            <w:r>
              <w:t>Data Input</w:t>
            </w:r>
          </w:p>
        </w:tc>
        <w:tc>
          <w:tcPr>
            <w:tcW w:w="7735" w:type="dxa"/>
          </w:tcPr>
          <w:p w:rsidR="00433C8B" w:rsidP="00B61B44" w:rsidRDefault="00E26FE7" w14:paraId="2BAA14A4" w14:textId="77777777">
            <w:r>
              <w:t>The m</w:t>
            </w:r>
            <w:r w:rsidR="0090053B">
              <w:t xml:space="preserve">ain source of data will be </w:t>
            </w:r>
          </w:p>
          <w:p w:rsidR="00433C8B" w:rsidP="00735CEC" w:rsidRDefault="0090053B" w14:paraId="4AB58D1B" w14:textId="77777777">
            <w:pPr>
              <w:pStyle w:val="ListParagraph"/>
              <w:numPr>
                <w:ilvl w:val="0"/>
                <w:numId w:val="15"/>
              </w:numPr>
              <w:spacing w:after="0" w:line="240" w:lineRule="auto"/>
            </w:pPr>
            <w:r>
              <w:t>EDR</w:t>
            </w:r>
          </w:p>
          <w:p w:rsidR="00AB740F" w:rsidP="00735CEC" w:rsidRDefault="00433C8B" w14:paraId="7820FA26" w14:textId="3662DE0A">
            <w:pPr>
              <w:pStyle w:val="ListParagraph"/>
              <w:numPr>
                <w:ilvl w:val="0"/>
                <w:numId w:val="15"/>
              </w:numPr>
              <w:spacing w:after="0" w:line="240" w:lineRule="auto"/>
            </w:pPr>
            <w:r>
              <w:t>Out of System</w:t>
            </w:r>
            <w:r w:rsidR="00BB1716">
              <w:t xml:space="preserve"> </w:t>
            </w:r>
            <w:r w:rsidR="004908DA">
              <w:t>(OOS)</w:t>
            </w:r>
            <w:r w:rsidR="009C0D6A">
              <w:t xml:space="preserve"> </w:t>
            </w:r>
            <w:r w:rsidR="00F75156">
              <w:t>-National Alliance (NA)</w:t>
            </w:r>
          </w:p>
          <w:p w:rsidR="00F75156" w:rsidP="00F75156" w:rsidRDefault="00F75156" w14:paraId="03AB42BE" w14:textId="4CE7DE59">
            <w:pPr>
              <w:pStyle w:val="ListParagraph"/>
              <w:numPr>
                <w:ilvl w:val="0"/>
                <w:numId w:val="15"/>
              </w:numPr>
              <w:kinsoku w:val="0"/>
              <w:overflowPunct w:val="0"/>
              <w:autoSpaceDE w:val="0"/>
              <w:autoSpaceDN w:val="0"/>
              <w:adjustRightInd w:val="0"/>
              <w:spacing w:before="9" w:after="0" w:line="240" w:lineRule="auto"/>
              <w:rPr>
                <w:rFonts w:ascii="Arial" w:hAnsi="Arial" w:eastAsia="Arial" w:cs="Arial"/>
                <w:color w:val="000000" w:themeColor="text1"/>
                <w:sz w:val="20"/>
                <w:szCs w:val="20"/>
              </w:rPr>
            </w:pPr>
            <w:r>
              <w:rPr>
                <w:rFonts w:ascii="Arial" w:hAnsi="Arial" w:eastAsia="Arial" w:cs="Arial"/>
                <w:color w:val="000000" w:themeColor="text1"/>
                <w:sz w:val="20"/>
                <w:szCs w:val="20"/>
              </w:rPr>
              <w:t>MMR</w:t>
            </w:r>
          </w:p>
          <w:p w:rsidR="00F75156" w:rsidP="00F75156" w:rsidRDefault="00F75156" w14:paraId="2733A770" w14:textId="77777777">
            <w:pPr>
              <w:pStyle w:val="ListParagraph"/>
              <w:spacing w:after="0" w:line="240" w:lineRule="auto"/>
              <w:ind w:left="360"/>
            </w:pPr>
          </w:p>
          <w:p w:rsidR="00CD0532" w:rsidP="00077B33" w:rsidRDefault="00CD0532" w14:paraId="62069A6F" w14:textId="76C85AE4">
            <w:pPr>
              <w:pStyle w:val="ListParagraph"/>
              <w:spacing w:after="0" w:line="240" w:lineRule="auto"/>
              <w:ind w:left="360"/>
            </w:pPr>
          </w:p>
        </w:tc>
      </w:tr>
      <w:tr w:rsidR="00AB740F" w:rsidTr="00B61B44" w14:paraId="62069A73" w14:textId="77777777">
        <w:tc>
          <w:tcPr>
            <w:tcW w:w="1615" w:type="dxa"/>
            <w:shd w:val="clear" w:color="auto" w:fill="BDD6EE" w:themeFill="accent1" w:themeFillTint="66"/>
          </w:tcPr>
          <w:p w:rsidR="00AB740F" w:rsidP="00B61B44" w:rsidRDefault="00AB740F" w14:paraId="62069A71" w14:textId="77777777">
            <w:r>
              <w:t>Data Output</w:t>
            </w:r>
          </w:p>
        </w:tc>
        <w:tc>
          <w:tcPr>
            <w:tcW w:w="7735" w:type="dxa"/>
          </w:tcPr>
          <w:p w:rsidR="00AB740F" w:rsidP="00B61B44" w:rsidRDefault="00363C84" w14:paraId="62069A72" w14:textId="5D9423CC">
            <w:r>
              <w:t>E</w:t>
            </w:r>
            <w:r w:rsidR="0024099D">
              <w:t xml:space="preserve">nrollment </w:t>
            </w:r>
            <w:r>
              <w:t>information data</w:t>
            </w:r>
            <w:r w:rsidR="00875AD9">
              <w:t xml:space="preserve"> for</w:t>
            </w:r>
            <w:r w:rsidR="009301DD">
              <w:t xml:space="preserve"> 36</w:t>
            </w:r>
            <w:r w:rsidR="00875AD9">
              <w:t xml:space="preserve"> </w:t>
            </w:r>
            <w:r w:rsidR="006C1852">
              <w:t>months</w:t>
            </w:r>
            <w:r w:rsidR="009301DD">
              <w:t xml:space="preserve"> of saved monthly data</w:t>
            </w:r>
          </w:p>
        </w:tc>
      </w:tr>
    </w:tbl>
    <w:p w:rsidR="00AB740F" w:rsidRDefault="00AB740F" w14:paraId="62069A74" w14:textId="77777777"/>
    <w:p w:rsidR="007C029C" w:rsidRDefault="007C029C" w14:paraId="378BA6FF" w14:textId="77777777"/>
    <w:tbl>
      <w:tblPr>
        <w:tblStyle w:val="TableGrid"/>
        <w:tblW w:w="0" w:type="auto"/>
        <w:tblLook w:val="04A0" w:firstRow="1" w:lastRow="0" w:firstColumn="1" w:lastColumn="0" w:noHBand="0" w:noVBand="1"/>
      </w:tblPr>
      <w:tblGrid>
        <w:gridCol w:w="1615"/>
        <w:gridCol w:w="810"/>
        <w:gridCol w:w="6925"/>
      </w:tblGrid>
      <w:tr w:rsidR="00AB740F" w:rsidTr="00AB740F" w14:paraId="62069A78" w14:textId="77777777">
        <w:tc>
          <w:tcPr>
            <w:tcW w:w="1615" w:type="dxa"/>
            <w:vMerge w:val="restart"/>
            <w:shd w:val="clear" w:color="auto" w:fill="BDD6EE" w:themeFill="accent1" w:themeFillTint="66"/>
          </w:tcPr>
          <w:p w:rsidR="00AB740F" w:rsidRDefault="00AB740F" w14:paraId="62069A75" w14:textId="77777777">
            <w:r>
              <w:t>Business Rules</w:t>
            </w:r>
          </w:p>
        </w:tc>
        <w:tc>
          <w:tcPr>
            <w:tcW w:w="810" w:type="dxa"/>
            <w:shd w:val="clear" w:color="auto" w:fill="BDD6EE" w:themeFill="accent1" w:themeFillTint="66"/>
          </w:tcPr>
          <w:p w:rsidR="00AB740F" w:rsidRDefault="00AB740F" w14:paraId="62069A76" w14:textId="77777777">
            <w:r>
              <w:t>Rule #</w:t>
            </w:r>
          </w:p>
        </w:tc>
        <w:tc>
          <w:tcPr>
            <w:tcW w:w="6925" w:type="dxa"/>
            <w:shd w:val="clear" w:color="auto" w:fill="BDD6EE" w:themeFill="accent1" w:themeFillTint="66"/>
          </w:tcPr>
          <w:p w:rsidR="00AB740F" w:rsidRDefault="00AB740F" w14:paraId="62069A77" w14:textId="77777777">
            <w:r>
              <w:t>Description</w:t>
            </w:r>
          </w:p>
        </w:tc>
      </w:tr>
      <w:tr w:rsidR="00AB740F" w:rsidTr="00AB740F" w14:paraId="62069A7C" w14:textId="77777777">
        <w:tc>
          <w:tcPr>
            <w:tcW w:w="1615" w:type="dxa"/>
            <w:vMerge/>
            <w:shd w:val="clear" w:color="auto" w:fill="BDD6EE" w:themeFill="accent1" w:themeFillTint="66"/>
          </w:tcPr>
          <w:p w:rsidR="00AB740F" w:rsidRDefault="00AB740F" w14:paraId="62069A79" w14:textId="77777777"/>
        </w:tc>
        <w:tc>
          <w:tcPr>
            <w:tcW w:w="810" w:type="dxa"/>
          </w:tcPr>
          <w:p w:rsidR="00AB740F" w:rsidP="00AB740F" w:rsidRDefault="00AB740F" w14:paraId="62069A7A" w14:textId="77777777">
            <w:pPr>
              <w:pStyle w:val="ListParagraph"/>
              <w:numPr>
                <w:ilvl w:val="0"/>
                <w:numId w:val="12"/>
              </w:numPr>
              <w:spacing w:after="0" w:line="240" w:lineRule="auto"/>
            </w:pPr>
          </w:p>
        </w:tc>
        <w:tc>
          <w:tcPr>
            <w:tcW w:w="6925" w:type="dxa"/>
          </w:tcPr>
          <w:p w:rsidR="00AB740F" w:rsidRDefault="006B2FA9" w14:paraId="62069A7B" w14:textId="5B14FAA3">
            <w:r>
              <w:t>Member enrollment information is updated each month</w:t>
            </w:r>
          </w:p>
        </w:tc>
      </w:tr>
      <w:tr w:rsidR="00AB740F" w:rsidTr="00AB740F" w14:paraId="62069A84" w14:textId="77777777">
        <w:tc>
          <w:tcPr>
            <w:tcW w:w="1615" w:type="dxa"/>
            <w:vMerge/>
            <w:shd w:val="clear" w:color="auto" w:fill="BDD6EE" w:themeFill="accent1" w:themeFillTint="66"/>
          </w:tcPr>
          <w:p w:rsidR="00AB740F" w:rsidRDefault="00AB740F" w14:paraId="62069A81" w14:textId="77777777"/>
        </w:tc>
        <w:tc>
          <w:tcPr>
            <w:tcW w:w="810" w:type="dxa"/>
          </w:tcPr>
          <w:p w:rsidR="00AB740F" w:rsidP="00AB740F" w:rsidRDefault="00AB740F" w14:paraId="62069A82" w14:textId="77777777">
            <w:pPr>
              <w:pStyle w:val="ListParagraph"/>
              <w:numPr>
                <w:ilvl w:val="0"/>
                <w:numId w:val="12"/>
              </w:numPr>
              <w:spacing w:after="0" w:line="240" w:lineRule="auto"/>
            </w:pPr>
          </w:p>
        </w:tc>
        <w:tc>
          <w:tcPr>
            <w:tcW w:w="6925" w:type="dxa"/>
          </w:tcPr>
          <w:p w:rsidRPr="00CB65F4" w:rsidR="0011709E" w:rsidRDefault="0011709E" w14:paraId="62069A83" w14:textId="186C576F">
            <w:r>
              <w:t xml:space="preserve">Include only members from EDR with </w:t>
            </w:r>
            <w:proofErr w:type="spellStart"/>
            <w:r>
              <w:t>Count_month_num</w:t>
            </w:r>
            <w:proofErr w:type="spellEnd"/>
            <w:r>
              <w:t xml:space="preserve"> = 1</w:t>
            </w:r>
          </w:p>
        </w:tc>
      </w:tr>
      <w:tr w:rsidR="00CB65F4" w:rsidTr="00AB740F" w14:paraId="5F0F9068" w14:textId="77777777">
        <w:tc>
          <w:tcPr>
            <w:tcW w:w="1615" w:type="dxa"/>
            <w:shd w:val="clear" w:color="auto" w:fill="BDD6EE" w:themeFill="accent1" w:themeFillTint="66"/>
          </w:tcPr>
          <w:p w:rsidR="00CB65F4" w:rsidRDefault="00CB65F4" w14:paraId="225E9FAA" w14:textId="77777777"/>
        </w:tc>
        <w:tc>
          <w:tcPr>
            <w:tcW w:w="810" w:type="dxa"/>
          </w:tcPr>
          <w:p w:rsidR="00CB65F4" w:rsidP="00AB740F" w:rsidRDefault="00CB65F4" w14:paraId="231FF40F" w14:textId="77777777">
            <w:pPr>
              <w:pStyle w:val="ListParagraph"/>
              <w:numPr>
                <w:ilvl w:val="0"/>
                <w:numId w:val="12"/>
              </w:numPr>
              <w:spacing w:after="0" w:line="240" w:lineRule="auto"/>
            </w:pPr>
          </w:p>
        </w:tc>
        <w:tc>
          <w:tcPr>
            <w:tcW w:w="6925" w:type="dxa"/>
          </w:tcPr>
          <w:p w:rsidR="00CB65F4" w:rsidRDefault="00CB65F4" w14:paraId="0E486369" w14:textId="77777777">
            <w:r w:rsidRPr="00615A0E">
              <w:t xml:space="preserve">Include OOS </w:t>
            </w:r>
            <w:r w:rsidRPr="00615A0E" w:rsidR="009637BD">
              <w:t>Membership</w:t>
            </w:r>
            <w:r w:rsidRPr="00615A0E">
              <w:t xml:space="preserve"> </w:t>
            </w:r>
            <w:r w:rsidR="00615A0E">
              <w:t xml:space="preserve">at lowest level available </w:t>
            </w:r>
          </w:p>
          <w:p w:rsidR="00A434A9" w:rsidP="001B234D" w:rsidRDefault="00A434A9" w14:paraId="6F665454" w14:textId="77777777">
            <w:pPr>
              <w:pStyle w:val="ListParagraph"/>
              <w:numPr>
                <w:ilvl w:val="0"/>
                <w:numId w:val="33"/>
              </w:numPr>
              <w:spacing w:after="0" w:line="240" w:lineRule="auto"/>
            </w:pPr>
            <w:r>
              <w:t>National Alliance (NA)</w:t>
            </w:r>
          </w:p>
          <w:p w:rsidR="00A434A9" w:rsidP="001B234D" w:rsidRDefault="00181982" w14:paraId="2A820408" w14:textId="77777777">
            <w:pPr>
              <w:pStyle w:val="ListParagraph"/>
              <w:numPr>
                <w:ilvl w:val="0"/>
                <w:numId w:val="33"/>
              </w:numPr>
              <w:spacing w:after="0" w:line="240" w:lineRule="auto"/>
            </w:pPr>
            <w:r>
              <w:t xml:space="preserve">Blue Card </w:t>
            </w:r>
          </w:p>
          <w:p w:rsidR="00181982" w:rsidP="001B234D" w:rsidRDefault="00181982" w14:paraId="274315C8" w14:textId="54C55D55">
            <w:pPr>
              <w:pStyle w:val="ListParagraph"/>
              <w:numPr>
                <w:ilvl w:val="0"/>
                <w:numId w:val="33"/>
              </w:numPr>
              <w:spacing w:after="0" w:line="240" w:lineRule="auto"/>
            </w:pPr>
            <w:r>
              <w:t>PDP</w:t>
            </w:r>
          </w:p>
          <w:p w:rsidRPr="00615A0E" w:rsidR="00181982" w:rsidP="001B234D" w:rsidRDefault="00181982" w14:paraId="1BE298E0" w14:textId="076B02AE">
            <w:pPr>
              <w:pStyle w:val="ListParagraph"/>
              <w:numPr>
                <w:ilvl w:val="0"/>
                <w:numId w:val="33"/>
              </w:numPr>
              <w:spacing w:after="0" w:line="240" w:lineRule="auto"/>
            </w:pPr>
            <w:r>
              <w:t>FEP-</w:t>
            </w:r>
            <w:r w:rsidR="001B234D">
              <w:t>MD/DN/VS breakout</w:t>
            </w:r>
          </w:p>
        </w:tc>
      </w:tr>
      <w:tr w:rsidR="003E1164" w:rsidTr="00AB740F" w14:paraId="3D2C9CCC" w14:textId="77777777">
        <w:tc>
          <w:tcPr>
            <w:tcW w:w="1615" w:type="dxa"/>
            <w:shd w:val="clear" w:color="auto" w:fill="BDD6EE" w:themeFill="accent1" w:themeFillTint="66"/>
          </w:tcPr>
          <w:p w:rsidR="003E1164" w:rsidRDefault="003E1164" w14:paraId="671B2ACA" w14:textId="77777777"/>
        </w:tc>
        <w:tc>
          <w:tcPr>
            <w:tcW w:w="810" w:type="dxa"/>
          </w:tcPr>
          <w:p w:rsidR="003E1164" w:rsidP="00AB740F" w:rsidRDefault="003E1164" w14:paraId="1845765B" w14:textId="77777777">
            <w:pPr>
              <w:pStyle w:val="ListParagraph"/>
              <w:numPr>
                <w:ilvl w:val="0"/>
                <w:numId w:val="12"/>
              </w:numPr>
              <w:spacing w:after="0" w:line="240" w:lineRule="auto"/>
            </w:pPr>
          </w:p>
        </w:tc>
        <w:tc>
          <w:tcPr>
            <w:tcW w:w="6925" w:type="dxa"/>
          </w:tcPr>
          <w:p w:rsidR="003E1164" w:rsidRDefault="005426A5" w14:paraId="73BC0EBB" w14:textId="127596E2">
            <w:r>
              <w:t xml:space="preserve">Data will be loaded on day 1 from </w:t>
            </w:r>
            <w:r w:rsidR="001607E1">
              <w:t>January 201</w:t>
            </w:r>
            <w:r w:rsidR="00E70060">
              <w:t>9</w:t>
            </w:r>
            <w:r w:rsidR="005B70E1">
              <w:t xml:space="preserve"> to current month.</w:t>
            </w:r>
          </w:p>
          <w:p w:rsidR="00B77AE5" w:rsidRDefault="00B77AE5" w14:paraId="53EFB591" w14:textId="202A582F">
            <w:r>
              <w:t xml:space="preserve">Each prior month to represent the data as </w:t>
            </w:r>
            <w:r w:rsidR="008A6705">
              <w:t>initially generated</w:t>
            </w:r>
            <w:r>
              <w:t xml:space="preserve"> for that month</w:t>
            </w:r>
            <w:r w:rsidR="008A6705">
              <w:t>.</w:t>
            </w:r>
          </w:p>
          <w:p w:rsidR="001607E1" w:rsidRDefault="001607E1" w14:paraId="237D8D18" w14:textId="6B45C70C">
            <w:r>
              <w:t>Each</w:t>
            </w:r>
            <w:r w:rsidR="005B70E1">
              <w:t xml:space="preserve"> </w:t>
            </w:r>
            <w:r w:rsidR="00FA3137">
              <w:t>month 1 additional month will be added</w:t>
            </w:r>
            <w:r w:rsidR="002477B5">
              <w:t xml:space="preserve"> to be saved and not modified</w:t>
            </w:r>
          </w:p>
          <w:p w:rsidRPr="00CB65F4" w:rsidR="009D79E1" w:rsidRDefault="009D79E1" w14:paraId="3BDA34E9" w14:textId="442A2083"/>
        </w:tc>
      </w:tr>
      <w:tr w:rsidR="000F4F5F" w:rsidTr="00AB740F" w14:paraId="27157174" w14:textId="77777777">
        <w:tc>
          <w:tcPr>
            <w:tcW w:w="1615" w:type="dxa"/>
            <w:shd w:val="clear" w:color="auto" w:fill="BDD6EE" w:themeFill="accent1" w:themeFillTint="66"/>
          </w:tcPr>
          <w:p w:rsidR="000F4F5F" w:rsidRDefault="000F4F5F" w14:paraId="357E56B2" w14:textId="77777777"/>
        </w:tc>
        <w:tc>
          <w:tcPr>
            <w:tcW w:w="810" w:type="dxa"/>
          </w:tcPr>
          <w:p w:rsidR="000F4F5F" w:rsidP="00AB740F" w:rsidRDefault="000F4F5F" w14:paraId="4AD0B957" w14:textId="77777777">
            <w:pPr>
              <w:pStyle w:val="ListParagraph"/>
              <w:numPr>
                <w:ilvl w:val="0"/>
                <w:numId w:val="12"/>
              </w:numPr>
              <w:spacing w:after="0" w:line="240" w:lineRule="auto"/>
            </w:pPr>
          </w:p>
        </w:tc>
        <w:tc>
          <w:tcPr>
            <w:tcW w:w="6925" w:type="dxa"/>
          </w:tcPr>
          <w:p w:rsidR="000F4F5F" w:rsidRDefault="000F4F5F" w14:paraId="0C131B66" w14:textId="77777777">
            <w:r w:rsidRPr="000F4F5F">
              <w:t>Data on the extract should be defined</w:t>
            </w:r>
            <w:r w:rsidR="009D79E1">
              <w:t xml:space="preserve"> based on the </w:t>
            </w:r>
            <w:r w:rsidRPr="000F4F5F">
              <w:t>layout format</w:t>
            </w:r>
            <w:r>
              <w:t xml:space="preserve"> (Excel </w:t>
            </w:r>
            <w:r w:rsidR="00B330D0">
              <w:t>with the fields attached)</w:t>
            </w:r>
          </w:p>
          <w:p w:rsidRPr="00321D61" w:rsidR="000569D8" w:rsidRDefault="000569D8" w14:paraId="44630DCE" w14:textId="38ED10AA">
            <w:r>
              <w:t xml:space="preserve">Final selection of the fields needs to be agreed on? </w:t>
            </w:r>
            <w:r w:rsidR="00086669">
              <w:t>This will be finalized during the design phase</w:t>
            </w:r>
          </w:p>
        </w:tc>
      </w:tr>
      <w:tr w:rsidR="00C752EB" w:rsidTr="00AB740F" w14:paraId="6E1C43F8" w14:textId="77777777">
        <w:tc>
          <w:tcPr>
            <w:tcW w:w="1615" w:type="dxa"/>
            <w:shd w:val="clear" w:color="auto" w:fill="BDD6EE" w:themeFill="accent1" w:themeFillTint="66"/>
          </w:tcPr>
          <w:p w:rsidR="00C752EB" w:rsidRDefault="00C752EB" w14:paraId="586F03DA" w14:textId="77777777"/>
        </w:tc>
        <w:tc>
          <w:tcPr>
            <w:tcW w:w="810" w:type="dxa"/>
          </w:tcPr>
          <w:p w:rsidR="00C752EB" w:rsidP="00AB740F" w:rsidRDefault="00C752EB" w14:paraId="35F3B97B" w14:textId="77777777">
            <w:pPr>
              <w:pStyle w:val="ListParagraph"/>
              <w:numPr>
                <w:ilvl w:val="0"/>
                <w:numId w:val="12"/>
              </w:numPr>
              <w:spacing w:after="0" w:line="240" w:lineRule="auto"/>
            </w:pPr>
          </w:p>
        </w:tc>
        <w:tc>
          <w:tcPr>
            <w:tcW w:w="6925" w:type="dxa"/>
          </w:tcPr>
          <w:p w:rsidRPr="000F4F5F" w:rsidR="00C752EB" w:rsidRDefault="007F23BA" w14:paraId="621F841D" w14:textId="3FB555F5">
            <w:r>
              <w:t>Required Archiving / purging capabilities based on a perimeter driven (like existing EDR process)</w:t>
            </w:r>
          </w:p>
        </w:tc>
      </w:tr>
    </w:tbl>
    <w:p w:rsidR="00AB740F" w:rsidRDefault="00AB740F" w14:paraId="62069A85" w14:textId="77777777"/>
    <w:p w:rsidR="0077552A" w:rsidRDefault="0077552A" w14:paraId="61375F72" w14:textId="24557960"/>
    <w:tbl>
      <w:tblPr>
        <w:tblStyle w:val="TableGrid"/>
        <w:tblW w:w="0" w:type="auto"/>
        <w:tblLook w:val="04A0" w:firstRow="1" w:lastRow="0" w:firstColumn="1" w:lastColumn="0" w:noHBand="0" w:noVBand="1"/>
      </w:tblPr>
      <w:tblGrid>
        <w:gridCol w:w="1615"/>
        <w:gridCol w:w="7735"/>
      </w:tblGrid>
      <w:tr w:rsidR="0077552A" w:rsidTr="2E6E9C1F" w14:paraId="215EA8D2" w14:textId="77777777">
        <w:tc>
          <w:tcPr>
            <w:tcW w:w="1615" w:type="dxa"/>
            <w:shd w:val="clear" w:color="auto" w:fill="BDD6EE" w:themeFill="accent1" w:themeFillTint="66"/>
          </w:tcPr>
          <w:p w:rsidR="0077552A" w:rsidP="00B61B44" w:rsidRDefault="0077552A" w14:paraId="61E58A85" w14:textId="77777777">
            <w:r>
              <w:t>Use Case #</w:t>
            </w:r>
          </w:p>
        </w:tc>
        <w:tc>
          <w:tcPr>
            <w:tcW w:w="7735" w:type="dxa"/>
          </w:tcPr>
          <w:p w:rsidRPr="00927F0C" w:rsidR="0077552A" w:rsidP="00B61B44" w:rsidRDefault="005E5559" w14:paraId="3E000222" w14:textId="41198287">
            <w:pPr>
              <w:rPr>
                <w:iCs/>
              </w:rPr>
            </w:pPr>
            <w:r>
              <w:rPr>
                <w:rFonts w:ascii="Arial" w:hAnsi="Arial" w:cs="Arial"/>
                <w:iCs/>
              </w:rPr>
              <w:t>MM-</w:t>
            </w:r>
            <w:r w:rsidRPr="00927F0C" w:rsidR="0077552A">
              <w:rPr>
                <w:rFonts w:ascii="Arial" w:hAnsi="Arial" w:cs="Arial"/>
                <w:iCs/>
              </w:rPr>
              <w:t>UC</w:t>
            </w:r>
            <w:r w:rsidR="0077552A">
              <w:rPr>
                <w:rFonts w:ascii="Arial" w:hAnsi="Arial" w:cs="Arial"/>
                <w:iCs/>
              </w:rPr>
              <w:t>2</w:t>
            </w:r>
          </w:p>
        </w:tc>
      </w:tr>
      <w:tr w:rsidR="0077552A" w:rsidTr="2E6E9C1F" w14:paraId="1785C76F" w14:textId="77777777">
        <w:tc>
          <w:tcPr>
            <w:tcW w:w="1615" w:type="dxa"/>
            <w:shd w:val="clear" w:color="auto" w:fill="BDD6EE" w:themeFill="accent1" w:themeFillTint="66"/>
          </w:tcPr>
          <w:p w:rsidR="0077552A" w:rsidP="00B61B44" w:rsidRDefault="0077552A" w14:paraId="477F4B4B" w14:textId="77777777">
            <w:r>
              <w:t>Title</w:t>
            </w:r>
          </w:p>
        </w:tc>
        <w:tc>
          <w:tcPr>
            <w:tcW w:w="7735" w:type="dxa"/>
          </w:tcPr>
          <w:p w:rsidR="0077552A" w:rsidP="2E6E9C1F" w:rsidRDefault="002713B9" w14:paraId="57430D86" w14:textId="2F5AE84B">
            <w:r>
              <w:t>Current view of enrollment history</w:t>
            </w:r>
            <w:r w:rsidR="009B1F9C">
              <w:t xml:space="preserve"> (</w:t>
            </w:r>
            <w:r w:rsidR="005E5559">
              <w:t>40</w:t>
            </w:r>
            <w:r w:rsidR="009B1F9C">
              <w:t xml:space="preserve"> months)</w:t>
            </w:r>
          </w:p>
          <w:p w:rsidRPr="00927F0C" w:rsidR="005A2959" w:rsidP="2E6E9C1F" w:rsidRDefault="005A2959" w14:paraId="79784F43" w14:textId="067E1EF3"/>
        </w:tc>
      </w:tr>
      <w:tr w:rsidR="0077552A" w:rsidTr="2E6E9C1F" w14:paraId="270F4BFA" w14:textId="77777777">
        <w:tc>
          <w:tcPr>
            <w:tcW w:w="1615" w:type="dxa"/>
            <w:shd w:val="clear" w:color="auto" w:fill="BDD6EE" w:themeFill="accent1" w:themeFillTint="66"/>
          </w:tcPr>
          <w:p w:rsidR="0077552A" w:rsidP="00B61B44" w:rsidRDefault="0077552A" w14:paraId="0240BE2D" w14:textId="77777777">
            <w:r>
              <w:lastRenderedPageBreak/>
              <w:t>Description</w:t>
            </w:r>
          </w:p>
        </w:tc>
        <w:tc>
          <w:tcPr>
            <w:tcW w:w="7735" w:type="dxa"/>
          </w:tcPr>
          <w:p w:rsidR="0077552A" w:rsidP="00B61B44" w:rsidRDefault="00826FCA" w14:paraId="5CA05E9D" w14:textId="73102CA0">
            <w:pPr>
              <w:kinsoku w:val="0"/>
              <w:overflowPunct w:val="0"/>
              <w:autoSpaceDE w:val="0"/>
              <w:autoSpaceDN w:val="0"/>
              <w:adjustRightInd w:val="0"/>
              <w:spacing w:before="9" w:line="288" w:lineRule="auto"/>
            </w:pPr>
            <w:r w:rsidRPr="005A2959">
              <w:t>Report enrollment for 40 months per each paid month and save and include retroactivity</w:t>
            </w:r>
            <w:r w:rsidR="00812668">
              <w:t>, refresh only for on system Data</w:t>
            </w:r>
          </w:p>
          <w:p w:rsidRPr="00AB740F" w:rsidR="00826FCA" w:rsidP="00B61B44" w:rsidRDefault="00826FCA" w14:paraId="08CC7774" w14:textId="2F75FE0F">
            <w:pPr>
              <w:kinsoku w:val="0"/>
              <w:overflowPunct w:val="0"/>
              <w:autoSpaceDE w:val="0"/>
              <w:autoSpaceDN w:val="0"/>
              <w:adjustRightInd w:val="0"/>
              <w:spacing w:before="9" w:line="288" w:lineRule="auto"/>
              <w:rPr>
                <w:rFonts w:ascii="Arial" w:hAnsi="Arial" w:cs="Arial"/>
                <w:i/>
                <w:sz w:val="16"/>
                <w:szCs w:val="16"/>
              </w:rPr>
            </w:pPr>
          </w:p>
        </w:tc>
      </w:tr>
      <w:tr w:rsidR="0077552A" w:rsidTr="2E6E9C1F" w14:paraId="4EDC5D4C" w14:textId="77777777">
        <w:tc>
          <w:tcPr>
            <w:tcW w:w="1615" w:type="dxa"/>
            <w:shd w:val="clear" w:color="auto" w:fill="BDD6EE" w:themeFill="accent1" w:themeFillTint="66"/>
          </w:tcPr>
          <w:p w:rsidR="0077552A" w:rsidP="00B61B44" w:rsidRDefault="0077552A" w14:paraId="10E26E16" w14:textId="77777777">
            <w:r>
              <w:t>Actors</w:t>
            </w:r>
          </w:p>
        </w:tc>
        <w:tc>
          <w:tcPr>
            <w:tcW w:w="7735" w:type="dxa"/>
          </w:tcPr>
          <w:p w:rsidRPr="00184EB4" w:rsidR="0077552A" w:rsidP="00B61B44" w:rsidRDefault="002B0C96" w14:paraId="59A5F607" w14:textId="42060D6B">
            <w:pPr>
              <w:kinsoku w:val="0"/>
              <w:overflowPunct w:val="0"/>
              <w:autoSpaceDE w:val="0"/>
              <w:autoSpaceDN w:val="0"/>
              <w:adjustRightInd w:val="0"/>
              <w:spacing w:before="9" w:line="288" w:lineRule="auto"/>
              <w:rPr>
                <w:rFonts w:ascii="Arial" w:hAnsi="Arial" w:cs="Arial"/>
                <w:i/>
                <w:sz w:val="16"/>
                <w:szCs w:val="16"/>
              </w:rPr>
            </w:pPr>
            <w:r w:rsidRPr="000C62AA">
              <w:rPr>
                <w:iCs/>
              </w:rPr>
              <w:t xml:space="preserve">Segment Analytics, </w:t>
            </w:r>
            <w:r>
              <w:rPr>
                <w:iCs/>
              </w:rPr>
              <w:t>E</w:t>
            </w:r>
            <w:r w:rsidRPr="000C62AA">
              <w:rPr>
                <w:iCs/>
              </w:rPr>
              <w:t xml:space="preserve">mployer </w:t>
            </w:r>
            <w:r>
              <w:rPr>
                <w:iCs/>
              </w:rPr>
              <w:t>A</w:t>
            </w:r>
            <w:r w:rsidRPr="000C62AA">
              <w:rPr>
                <w:iCs/>
              </w:rPr>
              <w:t xml:space="preserve">nalytics, Government </w:t>
            </w:r>
            <w:r w:rsidRPr="000C62AA" w:rsidR="00405B22">
              <w:rPr>
                <w:iCs/>
              </w:rPr>
              <w:t>Programs</w:t>
            </w:r>
            <w:r w:rsidR="00405B22">
              <w:rPr>
                <w:iCs/>
              </w:rPr>
              <w:t>,</w:t>
            </w:r>
            <w:r>
              <w:t xml:space="preserve"> </w:t>
            </w:r>
            <w:r w:rsidRPr="005A2959" w:rsidR="00A15622">
              <w:t>Trend Analytics</w:t>
            </w:r>
            <w:r>
              <w:t>,</w:t>
            </w:r>
            <w:r w:rsidRPr="005A2959" w:rsidR="00A15622">
              <w:t xml:space="preserve"> Provider Analytics</w:t>
            </w:r>
            <w:r w:rsidR="00DB0D4D">
              <w:t>, Corporate Finance</w:t>
            </w:r>
            <w:r>
              <w:t xml:space="preserve"> </w:t>
            </w:r>
            <w:r>
              <w:rPr>
                <w:iCs/>
              </w:rPr>
              <w:t>&amp; other Analytics groups</w:t>
            </w:r>
          </w:p>
        </w:tc>
      </w:tr>
      <w:tr w:rsidR="0077552A" w:rsidTr="2E6E9C1F" w14:paraId="3C281810" w14:textId="77777777">
        <w:tc>
          <w:tcPr>
            <w:tcW w:w="1615" w:type="dxa"/>
            <w:shd w:val="clear" w:color="auto" w:fill="BDD6EE" w:themeFill="accent1" w:themeFillTint="66"/>
          </w:tcPr>
          <w:p w:rsidR="0077552A" w:rsidP="00B61B44" w:rsidRDefault="0077552A" w14:paraId="76F3FA3B" w14:textId="77777777">
            <w:r>
              <w:t>Pre-Conditions</w:t>
            </w:r>
          </w:p>
        </w:tc>
        <w:tc>
          <w:tcPr>
            <w:tcW w:w="7735" w:type="dxa"/>
          </w:tcPr>
          <w:p w:rsidRPr="00C43AAA" w:rsidR="00286EC1" w:rsidP="00286EC1" w:rsidRDefault="00286EC1" w14:paraId="691A9FE8" w14:textId="40DD00A9">
            <w:pPr>
              <w:pStyle w:val="ListParagraph"/>
              <w:numPr>
                <w:ilvl w:val="0"/>
                <w:numId w:val="15"/>
              </w:numPr>
              <w:kinsoku w:val="0"/>
              <w:overflowPunct w:val="0"/>
              <w:autoSpaceDE w:val="0"/>
              <w:autoSpaceDN w:val="0"/>
              <w:adjustRightInd w:val="0"/>
              <w:spacing w:before="9" w:after="0" w:line="240" w:lineRule="auto"/>
              <w:jc w:val="both"/>
            </w:pPr>
            <w:r w:rsidRPr="00C43AAA">
              <w:t>Associate has access to the data set</w:t>
            </w:r>
          </w:p>
          <w:p w:rsidR="00286EC1" w:rsidP="00286EC1" w:rsidRDefault="00286EC1" w14:paraId="3D756372" w14:textId="6CE5DA24">
            <w:pPr>
              <w:pStyle w:val="ListParagraph"/>
              <w:numPr>
                <w:ilvl w:val="0"/>
                <w:numId w:val="15"/>
              </w:numPr>
              <w:kinsoku w:val="0"/>
              <w:overflowPunct w:val="0"/>
              <w:autoSpaceDE w:val="0"/>
              <w:autoSpaceDN w:val="0"/>
              <w:adjustRightInd w:val="0"/>
              <w:spacing w:before="9" w:after="0" w:line="240" w:lineRule="auto"/>
              <w:jc w:val="both"/>
            </w:pPr>
            <w:r w:rsidRPr="00C43AAA">
              <w:t xml:space="preserve">Data </w:t>
            </w:r>
            <w:r w:rsidR="00F04097">
              <w:t xml:space="preserve">does not </w:t>
            </w:r>
            <w:r w:rsidRPr="00C43AAA">
              <w:t>incudes Out of System (OOS) data</w:t>
            </w:r>
          </w:p>
          <w:p w:rsidRPr="00C43AAA" w:rsidR="00CB7578" w:rsidP="00286EC1" w:rsidRDefault="00CB7578" w14:paraId="35BE0B04" w14:textId="15649CE8">
            <w:pPr>
              <w:pStyle w:val="ListParagraph"/>
              <w:numPr>
                <w:ilvl w:val="0"/>
                <w:numId w:val="15"/>
              </w:numPr>
              <w:kinsoku w:val="0"/>
              <w:overflowPunct w:val="0"/>
              <w:autoSpaceDE w:val="0"/>
              <w:autoSpaceDN w:val="0"/>
              <w:adjustRightInd w:val="0"/>
              <w:spacing w:before="9" w:after="0" w:line="240" w:lineRule="auto"/>
              <w:jc w:val="both"/>
            </w:pPr>
            <w:r>
              <w:t>Includes FEP as on system data</w:t>
            </w:r>
            <w:r w:rsidR="00735035">
              <w:t xml:space="preserve"> specifically need non </w:t>
            </w:r>
            <w:proofErr w:type="gramStart"/>
            <w:r w:rsidR="009C6759">
              <w:t>travelers</w:t>
            </w:r>
            <w:proofErr w:type="gramEnd"/>
            <w:r w:rsidR="00735035">
              <w:t xml:space="preserve"> details to be worked during design</w:t>
            </w:r>
          </w:p>
          <w:p w:rsidRPr="00AB740F" w:rsidR="0077552A" w:rsidP="00B61B44" w:rsidRDefault="0077552A" w14:paraId="08D3B088" w14:textId="77777777">
            <w:pPr>
              <w:pStyle w:val="ListParagraph"/>
              <w:kinsoku w:val="0"/>
              <w:overflowPunct w:val="0"/>
              <w:autoSpaceDE w:val="0"/>
              <w:autoSpaceDN w:val="0"/>
              <w:adjustRightInd w:val="0"/>
              <w:spacing w:before="9" w:after="0" w:line="240" w:lineRule="auto"/>
              <w:ind w:left="1440"/>
              <w:rPr>
                <w:rFonts w:ascii="Arial" w:hAnsi="Arial" w:cs="Arial"/>
                <w:i/>
                <w:sz w:val="16"/>
                <w:szCs w:val="16"/>
              </w:rPr>
            </w:pPr>
          </w:p>
        </w:tc>
      </w:tr>
      <w:tr w:rsidR="0077552A" w:rsidTr="2E6E9C1F" w14:paraId="315C17EC" w14:textId="77777777">
        <w:tc>
          <w:tcPr>
            <w:tcW w:w="1615" w:type="dxa"/>
            <w:shd w:val="clear" w:color="auto" w:fill="BDD6EE" w:themeFill="accent1" w:themeFillTint="66"/>
          </w:tcPr>
          <w:p w:rsidR="0077552A" w:rsidP="00B61B44" w:rsidRDefault="0077552A" w14:paraId="693002AA" w14:textId="77777777">
            <w:r>
              <w:t>Post-Conditions</w:t>
            </w:r>
          </w:p>
        </w:tc>
        <w:tc>
          <w:tcPr>
            <w:tcW w:w="7735" w:type="dxa"/>
          </w:tcPr>
          <w:p w:rsidRPr="00C43AAA" w:rsidR="00286EC1" w:rsidP="00286EC1" w:rsidRDefault="00286EC1" w14:paraId="27983BC1" w14:textId="77777777">
            <w:pPr>
              <w:pStyle w:val="ListParagraph"/>
              <w:numPr>
                <w:ilvl w:val="0"/>
                <w:numId w:val="15"/>
              </w:numPr>
              <w:kinsoku w:val="0"/>
              <w:overflowPunct w:val="0"/>
              <w:autoSpaceDE w:val="0"/>
              <w:autoSpaceDN w:val="0"/>
              <w:adjustRightInd w:val="0"/>
              <w:spacing w:before="9" w:after="0" w:line="240" w:lineRule="auto"/>
            </w:pPr>
            <w:r w:rsidRPr="00C43AAA">
              <w:t>Data set is accurate</w:t>
            </w:r>
          </w:p>
          <w:p w:rsidRPr="00C43AAA" w:rsidR="00286EC1" w:rsidP="00286EC1" w:rsidRDefault="00286EC1" w14:paraId="16392C1D" w14:textId="77777777">
            <w:pPr>
              <w:pStyle w:val="ListParagraph"/>
              <w:numPr>
                <w:ilvl w:val="0"/>
                <w:numId w:val="15"/>
              </w:numPr>
              <w:kinsoku w:val="0"/>
              <w:overflowPunct w:val="0"/>
              <w:autoSpaceDE w:val="0"/>
              <w:autoSpaceDN w:val="0"/>
              <w:adjustRightInd w:val="0"/>
              <w:spacing w:before="9" w:after="0" w:line="240" w:lineRule="auto"/>
            </w:pPr>
            <w:r w:rsidRPr="00C43AAA">
              <w:t>Data is easy to access</w:t>
            </w:r>
          </w:p>
          <w:p w:rsidRPr="00AB740F" w:rsidR="0077552A" w:rsidP="0029736B" w:rsidRDefault="0077552A" w14:paraId="71E32054" w14:textId="77777777">
            <w:pPr>
              <w:pStyle w:val="ListParagraph"/>
              <w:numPr>
                <w:ilvl w:val="0"/>
                <w:numId w:val="15"/>
              </w:numPr>
              <w:kinsoku w:val="0"/>
              <w:overflowPunct w:val="0"/>
              <w:autoSpaceDE w:val="0"/>
              <w:autoSpaceDN w:val="0"/>
              <w:adjustRightInd w:val="0"/>
              <w:spacing w:before="9" w:after="0" w:line="240" w:lineRule="auto"/>
              <w:rPr>
                <w:rFonts w:ascii="Arial" w:hAnsi="Arial" w:cs="Arial"/>
                <w:i/>
                <w:sz w:val="16"/>
                <w:szCs w:val="16"/>
              </w:rPr>
            </w:pPr>
          </w:p>
        </w:tc>
      </w:tr>
      <w:tr w:rsidR="0077552A" w:rsidTr="2E6E9C1F" w14:paraId="45DD49DB" w14:textId="77777777">
        <w:tc>
          <w:tcPr>
            <w:tcW w:w="1615" w:type="dxa"/>
            <w:shd w:val="clear" w:color="auto" w:fill="BDD6EE" w:themeFill="accent1" w:themeFillTint="66"/>
          </w:tcPr>
          <w:p w:rsidR="0077552A" w:rsidP="00E84CD7" w:rsidRDefault="0077552A" w14:paraId="350E97AB" w14:textId="77777777">
            <w:pPr>
              <w:kinsoku w:val="0"/>
              <w:overflowPunct w:val="0"/>
              <w:autoSpaceDE w:val="0"/>
              <w:autoSpaceDN w:val="0"/>
              <w:adjustRightInd w:val="0"/>
              <w:spacing w:before="9"/>
            </w:pPr>
            <w:r>
              <w:t>Trigger</w:t>
            </w:r>
          </w:p>
        </w:tc>
        <w:tc>
          <w:tcPr>
            <w:tcW w:w="7735" w:type="dxa"/>
          </w:tcPr>
          <w:p w:rsidRPr="00E84CD7" w:rsidR="0077552A" w:rsidP="00E84CD7" w:rsidRDefault="00E84CD7" w14:paraId="0BDD5A49" w14:textId="542BA0A2">
            <w:pPr>
              <w:pStyle w:val="ListParagraph"/>
              <w:kinsoku w:val="0"/>
              <w:overflowPunct w:val="0"/>
              <w:autoSpaceDE w:val="0"/>
              <w:autoSpaceDN w:val="0"/>
              <w:adjustRightInd w:val="0"/>
              <w:spacing w:before="9" w:after="0" w:line="240" w:lineRule="auto"/>
              <w:ind w:left="360"/>
            </w:pPr>
            <w:r w:rsidRPr="00E84CD7">
              <w:t>Monthly</w:t>
            </w:r>
          </w:p>
        </w:tc>
      </w:tr>
    </w:tbl>
    <w:p w:rsidR="0077552A" w:rsidRDefault="0077552A" w14:paraId="7E1E0CFF" w14:textId="293EF66F"/>
    <w:tbl>
      <w:tblPr>
        <w:tblStyle w:val="TableGrid"/>
        <w:tblW w:w="9498" w:type="dxa"/>
        <w:tblInd w:w="-113" w:type="dxa"/>
        <w:tblLook w:val="04A0" w:firstRow="1" w:lastRow="0" w:firstColumn="1" w:lastColumn="0" w:noHBand="0" w:noVBand="1"/>
      </w:tblPr>
      <w:tblGrid>
        <w:gridCol w:w="1614"/>
        <w:gridCol w:w="1064"/>
        <w:gridCol w:w="3363"/>
        <w:gridCol w:w="3457"/>
      </w:tblGrid>
      <w:tr w:rsidR="00966239" w:rsidTr="00A83F99" w14:paraId="1AC59366" w14:textId="77777777">
        <w:trPr>
          <w:trHeight w:val="268"/>
        </w:trPr>
        <w:tc>
          <w:tcPr>
            <w:tcW w:w="1614" w:type="dxa"/>
            <w:vMerge w:val="restart"/>
            <w:shd w:val="clear" w:color="auto" w:fill="BDD6EE" w:themeFill="accent1" w:themeFillTint="66"/>
          </w:tcPr>
          <w:p w:rsidR="00966239" w:rsidP="00B61B44" w:rsidRDefault="00966239" w14:paraId="3D3B6F0F" w14:textId="77777777">
            <w:r>
              <w:t>Main Success Scenario</w:t>
            </w:r>
          </w:p>
        </w:tc>
        <w:tc>
          <w:tcPr>
            <w:tcW w:w="7884" w:type="dxa"/>
            <w:gridSpan w:val="3"/>
          </w:tcPr>
          <w:p w:rsidR="00966239" w:rsidP="0089649D" w:rsidRDefault="00614B4B" w14:paraId="168FF943" w14:textId="77777777">
            <w:r>
              <w:t xml:space="preserve">Data needed to </w:t>
            </w:r>
            <w:r w:rsidR="007F4D33">
              <w:t>generate the r</w:t>
            </w:r>
            <w:r w:rsidRPr="005A2959">
              <w:t>eport enrollment for 40 months per each paid month</w:t>
            </w:r>
            <w:r w:rsidR="007F4D33">
              <w:t xml:space="preserve"> is available in the data mart</w:t>
            </w:r>
          </w:p>
          <w:p w:rsidR="007F4D33" w:rsidP="0089649D" w:rsidRDefault="007F4D33" w14:paraId="7D7208B9" w14:textId="5391AC68"/>
        </w:tc>
      </w:tr>
      <w:tr w:rsidR="00966239" w:rsidTr="005E5559" w14:paraId="44869FB5" w14:textId="77777777">
        <w:trPr>
          <w:trHeight w:val="279"/>
        </w:trPr>
        <w:tc>
          <w:tcPr>
            <w:tcW w:w="1614" w:type="dxa"/>
            <w:vMerge/>
          </w:tcPr>
          <w:p w:rsidR="00966239" w:rsidP="00B61B44" w:rsidRDefault="00966239" w14:paraId="28B48301" w14:textId="77777777"/>
        </w:tc>
        <w:tc>
          <w:tcPr>
            <w:tcW w:w="1064" w:type="dxa"/>
            <w:shd w:val="clear" w:color="auto" w:fill="BDD6EE" w:themeFill="accent1" w:themeFillTint="66"/>
          </w:tcPr>
          <w:p w:rsidR="00966239" w:rsidP="00B61B44" w:rsidRDefault="00966239" w14:paraId="301273C3" w14:textId="77777777">
            <w:pPr>
              <w:jc w:val="center"/>
            </w:pPr>
            <w:r>
              <w:t>Step</w:t>
            </w:r>
          </w:p>
        </w:tc>
        <w:tc>
          <w:tcPr>
            <w:tcW w:w="3363" w:type="dxa"/>
            <w:shd w:val="clear" w:color="auto" w:fill="BDD6EE" w:themeFill="accent1" w:themeFillTint="66"/>
          </w:tcPr>
          <w:p w:rsidR="00966239" w:rsidP="00B61B44" w:rsidRDefault="00966239" w14:paraId="4EEFD4BC" w14:textId="77777777">
            <w:pPr>
              <w:jc w:val="center"/>
            </w:pPr>
            <w:r>
              <w:t>Actor’s Action</w:t>
            </w:r>
          </w:p>
        </w:tc>
        <w:tc>
          <w:tcPr>
            <w:tcW w:w="3457" w:type="dxa"/>
            <w:shd w:val="clear" w:color="auto" w:fill="BDD6EE" w:themeFill="accent1" w:themeFillTint="66"/>
          </w:tcPr>
          <w:p w:rsidR="00966239" w:rsidP="00B61B44" w:rsidRDefault="00966239" w14:paraId="61C1026B" w14:textId="77777777">
            <w:pPr>
              <w:jc w:val="center"/>
            </w:pPr>
            <w:r>
              <w:t>System’s Response</w:t>
            </w:r>
          </w:p>
        </w:tc>
      </w:tr>
      <w:tr w:rsidR="005E5559" w:rsidTr="005E5559" w14:paraId="21058FA6" w14:textId="77777777">
        <w:trPr>
          <w:trHeight w:val="292"/>
        </w:trPr>
        <w:tc>
          <w:tcPr>
            <w:tcW w:w="1614" w:type="dxa"/>
            <w:vMerge/>
          </w:tcPr>
          <w:p w:rsidR="005E5559" w:rsidP="005E5559" w:rsidRDefault="005E5559" w14:paraId="7BA9BE9D" w14:textId="77777777"/>
        </w:tc>
        <w:tc>
          <w:tcPr>
            <w:tcW w:w="1064" w:type="dxa"/>
          </w:tcPr>
          <w:p w:rsidR="005E5559" w:rsidP="005E5559" w:rsidRDefault="005E5559" w14:paraId="3A028166" w14:textId="2847436E">
            <w:pPr>
              <w:pStyle w:val="ListParagraph"/>
              <w:spacing w:after="0" w:line="240" w:lineRule="auto"/>
            </w:pPr>
            <w:r>
              <w:t>1</w:t>
            </w:r>
          </w:p>
        </w:tc>
        <w:tc>
          <w:tcPr>
            <w:tcW w:w="3363" w:type="dxa"/>
          </w:tcPr>
          <w:p w:rsidR="005E5559" w:rsidP="005E5559" w:rsidRDefault="005E5559" w14:paraId="0D2B0358" w14:textId="23F50774">
            <w:r>
              <w:t>Pull the member enrollment data</w:t>
            </w:r>
            <w:r w:rsidR="009C4587">
              <w:t xml:space="preserve"> for 40 months</w:t>
            </w:r>
          </w:p>
        </w:tc>
        <w:tc>
          <w:tcPr>
            <w:tcW w:w="3457" w:type="dxa"/>
          </w:tcPr>
          <w:p w:rsidR="005E5559" w:rsidP="005E5559" w:rsidRDefault="005E5559" w14:paraId="01F827F9" w14:textId="77777777">
            <w:pPr>
              <w:pStyle w:val="ListParagraph"/>
              <w:numPr>
                <w:ilvl w:val="0"/>
                <w:numId w:val="15"/>
              </w:numPr>
              <w:spacing w:after="0" w:line="240" w:lineRule="auto"/>
            </w:pPr>
            <w:r>
              <w:t>All the required data is available</w:t>
            </w:r>
          </w:p>
          <w:p w:rsidR="005E5559" w:rsidP="005E5559" w:rsidRDefault="005E5559" w14:paraId="282233CE" w14:textId="685CF9EB">
            <w:pPr>
              <w:pStyle w:val="ListParagraph"/>
              <w:numPr>
                <w:ilvl w:val="0"/>
                <w:numId w:val="15"/>
              </w:numPr>
              <w:spacing w:after="0" w:line="240" w:lineRule="auto"/>
            </w:pPr>
            <w:r w:rsidRPr="0023605B">
              <w:t xml:space="preserve">The generated extract should include </w:t>
            </w:r>
            <w:r w:rsidR="004004D3">
              <w:t>C</w:t>
            </w:r>
            <w:r>
              <w:t xml:space="preserve">ommercial </w:t>
            </w:r>
            <w:r w:rsidR="004004D3">
              <w:t xml:space="preserve">&amp; Medicare Advantage </w:t>
            </w:r>
            <w:r>
              <w:t>members</w:t>
            </w:r>
          </w:p>
          <w:p w:rsidR="005E5559" w:rsidP="005E5559" w:rsidRDefault="005E5559" w14:paraId="462BFFEA" w14:textId="77777777"/>
        </w:tc>
      </w:tr>
      <w:tr w:rsidR="00966239" w:rsidTr="005E5559" w14:paraId="3E06528B" w14:textId="77777777">
        <w:trPr>
          <w:trHeight w:val="279"/>
        </w:trPr>
        <w:tc>
          <w:tcPr>
            <w:tcW w:w="1614" w:type="dxa"/>
            <w:vMerge/>
          </w:tcPr>
          <w:p w:rsidR="00966239" w:rsidP="00B61B44" w:rsidRDefault="00966239" w14:paraId="6D648C66" w14:textId="77777777"/>
        </w:tc>
        <w:tc>
          <w:tcPr>
            <w:tcW w:w="1064" w:type="dxa"/>
          </w:tcPr>
          <w:p w:rsidR="00966239" w:rsidP="00B61B44" w:rsidRDefault="00A65BC2" w14:paraId="456B0EA1" w14:textId="66DC2631">
            <w:pPr>
              <w:pStyle w:val="ListParagraph"/>
              <w:spacing w:after="0" w:line="240" w:lineRule="auto"/>
            </w:pPr>
            <w:r>
              <w:t>2</w:t>
            </w:r>
          </w:p>
        </w:tc>
        <w:tc>
          <w:tcPr>
            <w:tcW w:w="3363" w:type="dxa"/>
          </w:tcPr>
          <w:p w:rsidRPr="00F015DC" w:rsidR="00966239" w:rsidP="00B61B44" w:rsidRDefault="00966239" w14:paraId="371D0DC8" w14:textId="77777777">
            <w:pPr>
              <w:rPr>
                <w:rFonts w:ascii="Arial" w:hAnsi="Arial" w:cs="Arial"/>
                <w:i/>
                <w:sz w:val="16"/>
                <w:szCs w:val="16"/>
              </w:rPr>
            </w:pPr>
          </w:p>
        </w:tc>
        <w:tc>
          <w:tcPr>
            <w:tcW w:w="3457" w:type="dxa"/>
          </w:tcPr>
          <w:p w:rsidRPr="00F015DC" w:rsidR="00966239" w:rsidP="00B61B44" w:rsidRDefault="00966239" w14:paraId="70A67C95" w14:textId="77777777">
            <w:pPr>
              <w:rPr>
                <w:rFonts w:ascii="Arial" w:hAnsi="Arial" w:cs="Arial"/>
                <w:i/>
                <w:sz w:val="16"/>
                <w:szCs w:val="16"/>
              </w:rPr>
            </w:pPr>
          </w:p>
        </w:tc>
      </w:tr>
    </w:tbl>
    <w:p w:rsidR="00966239" w:rsidRDefault="00966239" w14:paraId="6F80DA16" w14:textId="2A0530D3"/>
    <w:tbl>
      <w:tblPr>
        <w:tblStyle w:val="TableGrid"/>
        <w:tblW w:w="0" w:type="auto"/>
        <w:tblLook w:val="04A0" w:firstRow="1" w:lastRow="0" w:firstColumn="1" w:lastColumn="0" w:noHBand="0" w:noVBand="1"/>
      </w:tblPr>
      <w:tblGrid>
        <w:gridCol w:w="1615"/>
        <w:gridCol w:w="810"/>
        <w:gridCol w:w="3420"/>
        <w:gridCol w:w="3505"/>
      </w:tblGrid>
      <w:tr w:rsidR="0089649D" w:rsidTr="00B61B44" w14:paraId="3B6B8705" w14:textId="77777777">
        <w:tc>
          <w:tcPr>
            <w:tcW w:w="1615" w:type="dxa"/>
            <w:vMerge w:val="restart"/>
            <w:shd w:val="clear" w:color="auto" w:fill="BDD6EE" w:themeFill="accent1" w:themeFillTint="66"/>
          </w:tcPr>
          <w:p w:rsidR="0089649D" w:rsidP="00B61B44" w:rsidRDefault="0089649D" w14:paraId="33FF1973" w14:textId="77777777">
            <w:r>
              <w:t>Alternative Scenario 1</w:t>
            </w:r>
          </w:p>
        </w:tc>
        <w:tc>
          <w:tcPr>
            <w:tcW w:w="7735" w:type="dxa"/>
            <w:gridSpan w:val="3"/>
          </w:tcPr>
          <w:p w:rsidR="0089649D" w:rsidP="00FF6AFD" w:rsidRDefault="00FF6AFD" w14:paraId="5C80272B" w14:textId="68781557">
            <w:pPr>
              <w:tabs>
                <w:tab w:val="left" w:pos="922"/>
              </w:tabs>
            </w:pPr>
            <w:r>
              <w:t>NA</w:t>
            </w:r>
          </w:p>
        </w:tc>
      </w:tr>
      <w:tr w:rsidR="0089649D" w:rsidTr="00B61B44" w14:paraId="45530A92" w14:textId="77777777">
        <w:tc>
          <w:tcPr>
            <w:tcW w:w="1615" w:type="dxa"/>
            <w:vMerge/>
            <w:shd w:val="clear" w:color="auto" w:fill="BDD6EE" w:themeFill="accent1" w:themeFillTint="66"/>
          </w:tcPr>
          <w:p w:rsidR="0089649D" w:rsidP="00B61B44" w:rsidRDefault="0089649D" w14:paraId="2727A1F6" w14:textId="77777777"/>
        </w:tc>
        <w:tc>
          <w:tcPr>
            <w:tcW w:w="810" w:type="dxa"/>
            <w:shd w:val="clear" w:color="auto" w:fill="BDD6EE" w:themeFill="accent1" w:themeFillTint="66"/>
          </w:tcPr>
          <w:p w:rsidR="0089649D" w:rsidP="00B61B44" w:rsidRDefault="0089649D" w14:paraId="367D175C" w14:textId="77777777">
            <w:pPr>
              <w:jc w:val="center"/>
            </w:pPr>
            <w:r>
              <w:t>Step</w:t>
            </w:r>
          </w:p>
        </w:tc>
        <w:tc>
          <w:tcPr>
            <w:tcW w:w="3420" w:type="dxa"/>
            <w:shd w:val="clear" w:color="auto" w:fill="BDD6EE" w:themeFill="accent1" w:themeFillTint="66"/>
          </w:tcPr>
          <w:p w:rsidR="0089649D" w:rsidP="00B61B44" w:rsidRDefault="0089649D" w14:paraId="77F5F8B7" w14:textId="77777777">
            <w:pPr>
              <w:jc w:val="center"/>
            </w:pPr>
            <w:r>
              <w:t>Actor’s Action</w:t>
            </w:r>
          </w:p>
        </w:tc>
        <w:tc>
          <w:tcPr>
            <w:tcW w:w="3505" w:type="dxa"/>
            <w:shd w:val="clear" w:color="auto" w:fill="BDD6EE" w:themeFill="accent1" w:themeFillTint="66"/>
          </w:tcPr>
          <w:p w:rsidR="0089649D" w:rsidP="00B61B44" w:rsidRDefault="0089649D" w14:paraId="32536B95" w14:textId="77777777">
            <w:pPr>
              <w:jc w:val="center"/>
            </w:pPr>
            <w:r>
              <w:t>System’s Response</w:t>
            </w:r>
          </w:p>
        </w:tc>
      </w:tr>
      <w:tr w:rsidR="0089649D" w:rsidTr="00B61B44" w14:paraId="448CB9AB" w14:textId="77777777">
        <w:tc>
          <w:tcPr>
            <w:tcW w:w="1615" w:type="dxa"/>
            <w:vMerge/>
            <w:shd w:val="clear" w:color="auto" w:fill="BDD6EE" w:themeFill="accent1" w:themeFillTint="66"/>
          </w:tcPr>
          <w:p w:rsidR="0089649D" w:rsidP="00B61B44" w:rsidRDefault="0089649D" w14:paraId="1DC95BE8" w14:textId="77777777"/>
        </w:tc>
        <w:tc>
          <w:tcPr>
            <w:tcW w:w="810" w:type="dxa"/>
          </w:tcPr>
          <w:p w:rsidR="0089649D" w:rsidP="0089649D" w:rsidRDefault="0089649D" w14:paraId="50D79717" w14:textId="77777777">
            <w:pPr>
              <w:pStyle w:val="ListParagraph"/>
              <w:numPr>
                <w:ilvl w:val="0"/>
                <w:numId w:val="16"/>
              </w:numPr>
              <w:spacing w:after="0" w:line="240" w:lineRule="auto"/>
            </w:pPr>
          </w:p>
        </w:tc>
        <w:tc>
          <w:tcPr>
            <w:tcW w:w="3420" w:type="dxa"/>
          </w:tcPr>
          <w:p w:rsidR="0089649D" w:rsidP="00B61B44" w:rsidRDefault="0089649D" w14:paraId="79CC35F4" w14:textId="6AC48A36"/>
        </w:tc>
        <w:tc>
          <w:tcPr>
            <w:tcW w:w="3505" w:type="dxa"/>
          </w:tcPr>
          <w:p w:rsidR="0089649D" w:rsidP="00B61B44" w:rsidRDefault="0089649D" w14:paraId="2A3EC15C" w14:textId="2B620773"/>
        </w:tc>
      </w:tr>
      <w:tr w:rsidR="0089649D" w:rsidTr="00B61B44" w14:paraId="7E3E2743" w14:textId="77777777">
        <w:tc>
          <w:tcPr>
            <w:tcW w:w="1615" w:type="dxa"/>
            <w:vMerge/>
            <w:shd w:val="clear" w:color="auto" w:fill="BDD6EE" w:themeFill="accent1" w:themeFillTint="66"/>
          </w:tcPr>
          <w:p w:rsidR="0089649D" w:rsidP="00B61B44" w:rsidRDefault="0089649D" w14:paraId="65BBA764" w14:textId="77777777"/>
        </w:tc>
        <w:tc>
          <w:tcPr>
            <w:tcW w:w="810" w:type="dxa"/>
          </w:tcPr>
          <w:p w:rsidR="0089649D" w:rsidP="0089649D" w:rsidRDefault="0089649D" w14:paraId="6B119219" w14:textId="77777777">
            <w:pPr>
              <w:pStyle w:val="ListParagraph"/>
              <w:numPr>
                <w:ilvl w:val="0"/>
                <w:numId w:val="16"/>
              </w:numPr>
              <w:spacing w:after="0" w:line="240" w:lineRule="auto"/>
            </w:pPr>
          </w:p>
        </w:tc>
        <w:tc>
          <w:tcPr>
            <w:tcW w:w="3420" w:type="dxa"/>
          </w:tcPr>
          <w:p w:rsidRPr="00F015DC" w:rsidR="0089649D" w:rsidP="00B61B44" w:rsidRDefault="0089649D" w14:paraId="1C1EC311" w14:textId="77777777">
            <w:pPr>
              <w:rPr>
                <w:rFonts w:ascii="Arial" w:hAnsi="Arial" w:cs="Arial"/>
                <w:i/>
                <w:sz w:val="16"/>
                <w:szCs w:val="16"/>
              </w:rPr>
            </w:pPr>
          </w:p>
        </w:tc>
        <w:tc>
          <w:tcPr>
            <w:tcW w:w="3505" w:type="dxa"/>
          </w:tcPr>
          <w:p w:rsidRPr="00F015DC" w:rsidR="0089649D" w:rsidP="00B61B44" w:rsidRDefault="0089649D" w14:paraId="632E31EC" w14:textId="77777777">
            <w:pPr>
              <w:rPr>
                <w:rFonts w:ascii="Arial" w:hAnsi="Arial" w:cs="Arial"/>
                <w:i/>
                <w:sz w:val="16"/>
                <w:szCs w:val="16"/>
              </w:rPr>
            </w:pPr>
          </w:p>
        </w:tc>
      </w:tr>
    </w:tbl>
    <w:p w:rsidR="0089649D" w:rsidRDefault="0089649D" w14:paraId="242ED71C" w14:textId="6B6AF856"/>
    <w:tbl>
      <w:tblPr>
        <w:tblStyle w:val="TableGrid"/>
        <w:tblW w:w="0" w:type="auto"/>
        <w:tblLook w:val="04A0" w:firstRow="1" w:lastRow="0" w:firstColumn="1" w:lastColumn="0" w:noHBand="0" w:noVBand="1"/>
      </w:tblPr>
      <w:tblGrid>
        <w:gridCol w:w="1615"/>
        <w:gridCol w:w="810"/>
        <w:gridCol w:w="3420"/>
        <w:gridCol w:w="3505"/>
      </w:tblGrid>
      <w:tr w:rsidR="0089649D" w:rsidTr="00B61B44" w14:paraId="6563A3D6" w14:textId="77777777">
        <w:tc>
          <w:tcPr>
            <w:tcW w:w="1615" w:type="dxa"/>
            <w:vMerge w:val="restart"/>
            <w:shd w:val="clear" w:color="auto" w:fill="BDD6EE" w:themeFill="accent1" w:themeFillTint="66"/>
          </w:tcPr>
          <w:p w:rsidR="0089649D" w:rsidP="00B61B44" w:rsidRDefault="0089649D" w14:paraId="2088F5FA" w14:textId="77777777">
            <w:r>
              <w:t>Exception</w:t>
            </w:r>
          </w:p>
        </w:tc>
        <w:tc>
          <w:tcPr>
            <w:tcW w:w="7735" w:type="dxa"/>
            <w:gridSpan w:val="3"/>
          </w:tcPr>
          <w:p w:rsidR="0089649D" w:rsidP="00B61B44" w:rsidRDefault="00BC0AAA" w14:paraId="41514227" w14:textId="5FCE2A30">
            <w:r w:rsidRPr="00A94F9A">
              <w:t xml:space="preserve">If </w:t>
            </w:r>
            <w:r>
              <w:t xml:space="preserve">extract / </w:t>
            </w:r>
            <w:r w:rsidRPr="00A94F9A">
              <w:t xml:space="preserve">file is created without </w:t>
            </w:r>
            <w:r>
              <w:t xml:space="preserve">required </w:t>
            </w:r>
            <w:r w:rsidRPr="00A94F9A">
              <w:t>data</w:t>
            </w:r>
          </w:p>
        </w:tc>
      </w:tr>
      <w:tr w:rsidR="0089649D" w:rsidTr="00B61B44" w14:paraId="04C80DEE" w14:textId="77777777">
        <w:tc>
          <w:tcPr>
            <w:tcW w:w="1615" w:type="dxa"/>
            <w:vMerge/>
            <w:shd w:val="clear" w:color="auto" w:fill="BDD6EE" w:themeFill="accent1" w:themeFillTint="66"/>
          </w:tcPr>
          <w:p w:rsidR="0089649D" w:rsidP="00B61B44" w:rsidRDefault="0089649D" w14:paraId="3A91487F" w14:textId="77777777"/>
        </w:tc>
        <w:tc>
          <w:tcPr>
            <w:tcW w:w="810" w:type="dxa"/>
            <w:shd w:val="clear" w:color="auto" w:fill="BDD6EE" w:themeFill="accent1" w:themeFillTint="66"/>
          </w:tcPr>
          <w:p w:rsidR="0089649D" w:rsidP="00B61B44" w:rsidRDefault="0089649D" w14:paraId="7296FE5C" w14:textId="77777777">
            <w:pPr>
              <w:jc w:val="center"/>
            </w:pPr>
            <w:r>
              <w:t>Step</w:t>
            </w:r>
          </w:p>
        </w:tc>
        <w:tc>
          <w:tcPr>
            <w:tcW w:w="3420" w:type="dxa"/>
            <w:shd w:val="clear" w:color="auto" w:fill="BDD6EE" w:themeFill="accent1" w:themeFillTint="66"/>
          </w:tcPr>
          <w:p w:rsidR="0089649D" w:rsidP="00B61B44" w:rsidRDefault="0089649D" w14:paraId="25A9018A" w14:textId="77777777">
            <w:pPr>
              <w:jc w:val="center"/>
            </w:pPr>
            <w:r>
              <w:t>Actor’s Action</w:t>
            </w:r>
          </w:p>
        </w:tc>
        <w:tc>
          <w:tcPr>
            <w:tcW w:w="3505" w:type="dxa"/>
            <w:shd w:val="clear" w:color="auto" w:fill="BDD6EE" w:themeFill="accent1" w:themeFillTint="66"/>
          </w:tcPr>
          <w:p w:rsidR="0089649D" w:rsidP="00B61B44" w:rsidRDefault="0089649D" w14:paraId="5FACD72F" w14:textId="77777777">
            <w:pPr>
              <w:jc w:val="center"/>
            </w:pPr>
            <w:r>
              <w:t>System’s Response</w:t>
            </w:r>
          </w:p>
        </w:tc>
      </w:tr>
      <w:tr w:rsidR="0089649D" w:rsidTr="00B61B44" w14:paraId="6832984A" w14:textId="77777777">
        <w:tc>
          <w:tcPr>
            <w:tcW w:w="1615" w:type="dxa"/>
            <w:vMerge/>
            <w:shd w:val="clear" w:color="auto" w:fill="BDD6EE" w:themeFill="accent1" w:themeFillTint="66"/>
          </w:tcPr>
          <w:p w:rsidR="0089649D" w:rsidP="00B61B44" w:rsidRDefault="0089649D" w14:paraId="09CB0D80" w14:textId="77777777"/>
        </w:tc>
        <w:tc>
          <w:tcPr>
            <w:tcW w:w="810" w:type="dxa"/>
          </w:tcPr>
          <w:p w:rsidR="0089649D" w:rsidP="0089649D" w:rsidRDefault="0089649D" w14:paraId="4DD19727" w14:textId="77777777">
            <w:pPr>
              <w:pStyle w:val="ListParagraph"/>
              <w:numPr>
                <w:ilvl w:val="0"/>
                <w:numId w:val="17"/>
              </w:numPr>
              <w:spacing w:after="0" w:line="240" w:lineRule="auto"/>
              <w:jc w:val="center"/>
            </w:pPr>
          </w:p>
        </w:tc>
        <w:tc>
          <w:tcPr>
            <w:tcW w:w="3420" w:type="dxa"/>
          </w:tcPr>
          <w:p w:rsidR="0089649D" w:rsidP="00B61B44" w:rsidRDefault="00BC0AAA" w14:paraId="7CA0A116" w14:textId="5DE5B982">
            <w:r w:rsidRPr="00A94F9A">
              <w:t xml:space="preserve">If </w:t>
            </w:r>
            <w:r>
              <w:t xml:space="preserve">extract / </w:t>
            </w:r>
            <w:r w:rsidRPr="00A94F9A">
              <w:t xml:space="preserve">file is created without </w:t>
            </w:r>
            <w:r>
              <w:t xml:space="preserve">required </w:t>
            </w:r>
            <w:r w:rsidRPr="00A94F9A">
              <w:t>data</w:t>
            </w:r>
          </w:p>
        </w:tc>
        <w:tc>
          <w:tcPr>
            <w:tcW w:w="3505" w:type="dxa"/>
          </w:tcPr>
          <w:p w:rsidR="00045446" w:rsidP="00045446" w:rsidRDefault="00045446" w14:paraId="62FDDA99" w14:textId="0180647D">
            <w:pPr>
              <w:pStyle w:val="ListParagraph"/>
              <w:numPr>
                <w:ilvl w:val="0"/>
                <w:numId w:val="35"/>
              </w:numPr>
              <w:spacing w:after="0" w:line="240" w:lineRule="auto"/>
            </w:pPr>
            <w:r w:rsidRPr="00807AE2">
              <w:t xml:space="preserve">Create a snow Severity 3 ticket and assign it to the </w:t>
            </w:r>
            <w:r>
              <w:t>SNOW group “</w:t>
            </w:r>
            <w:proofErr w:type="spellStart"/>
            <w:r>
              <w:t>bcbsri-etl</w:t>
            </w:r>
            <w:proofErr w:type="spellEnd"/>
            <w:r>
              <w:t xml:space="preserve"> “D</w:t>
            </w:r>
            <w:r w:rsidRPr="00807AE2">
              <w:t xml:space="preserve">&amp;A team if an extract is created without </w:t>
            </w:r>
            <w:r>
              <w:t xml:space="preserve">required </w:t>
            </w:r>
            <w:r w:rsidRPr="00807AE2">
              <w:t>data</w:t>
            </w:r>
          </w:p>
          <w:p w:rsidR="0089649D" w:rsidP="00045446" w:rsidRDefault="00217B9E" w14:paraId="3950B4BD" w14:textId="74017E5E">
            <w:pPr>
              <w:pStyle w:val="ListParagraph"/>
              <w:numPr>
                <w:ilvl w:val="0"/>
                <w:numId w:val="35"/>
              </w:numPr>
              <w:spacing w:after="0" w:line="240" w:lineRule="auto"/>
            </w:pPr>
            <w:r>
              <w:t>NTT’ Data’s “Data &amp; Analytics/EIM” team is the point of contact for manual generation of extract</w:t>
            </w:r>
          </w:p>
        </w:tc>
      </w:tr>
      <w:tr w:rsidR="0089649D" w:rsidTr="00B61B44" w14:paraId="051B53AB" w14:textId="77777777">
        <w:tc>
          <w:tcPr>
            <w:tcW w:w="1615" w:type="dxa"/>
            <w:vMerge/>
            <w:shd w:val="clear" w:color="auto" w:fill="BDD6EE" w:themeFill="accent1" w:themeFillTint="66"/>
          </w:tcPr>
          <w:p w:rsidR="0089649D" w:rsidP="00B61B44" w:rsidRDefault="0089649D" w14:paraId="780942B8" w14:textId="77777777"/>
        </w:tc>
        <w:tc>
          <w:tcPr>
            <w:tcW w:w="810" w:type="dxa"/>
          </w:tcPr>
          <w:p w:rsidR="0089649D" w:rsidP="0089649D" w:rsidRDefault="0089649D" w14:paraId="16518601" w14:textId="77777777">
            <w:pPr>
              <w:pStyle w:val="ListParagraph"/>
              <w:numPr>
                <w:ilvl w:val="0"/>
                <w:numId w:val="17"/>
              </w:numPr>
              <w:spacing w:after="0" w:line="240" w:lineRule="auto"/>
              <w:jc w:val="center"/>
            </w:pPr>
          </w:p>
        </w:tc>
        <w:tc>
          <w:tcPr>
            <w:tcW w:w="3420" w:type="dxa"/>
          </w:tcPr>
          <w:p w:rsidRPr="00F015DC" w:rsidR="0089649D" w:rsidP="00B61B44" w:rsidRDefault="0089649D" w14:paraId="508EA343" w14:textId="77777777">
            <w:pPr>
              <w:rPr>
                <w:rFonts w:ascii="Arial" w:hAnsi="Arial" w:cs="Arial"/>
                <w:i/>
                <w:sz w:val="16"/>
                <w:szCs w:val="16"/>
              </w:rPr>
            </w:pPr>
          </w:p>
        </w:tc>
        <w:tc>
          <w:tcPr>
            <w:tcW w:w="3505" w:type="dxa"/>
          </w:tcPr>
          <w:p w:rsidRPr="00F015DC" w:rsidR="0089649D" w:rsidP="00B61B44" w:rsidRDefault="0089649D" w14:paraId="0B1A2573" w14:textId="77777777">
            <w:pPr>
              <w:rPr>
                <w:rFonts w:ascii="Arial" w:hAnsi="Arial" w:cs="Arial"/>
                <w:i/>
                <w:sz w:val="16"/>
                <w:szCs w:val="16"/>
              </w:rPr>
            </w:pPr>
          </w:p>
        </w:tc>
      </w:tr>
    </w:tbl>
    <w:p w:rsidR="0089649D" w:rsidRDefault="0089649D" w14:paraId="01C5E904" w14:textId="6C4CBFCE"/>
    <w:p w:rsidR="00054179" w:rsidRDefault="00054179" w14:paraId="57673B5E" w14:textId="2E5D76F7"/>
    <w:p w:rsidR="005A26B6" w:rsidRDefault="005A26B6" w14:paraId="7A7EC732" w14:textId="77777777"/>
    <w:tbl>
      <w:tblPr>
        <w:tblStyle w:val="TableGrid"/>
        <w:tblW w:w="0" w:type="auto"/>
        <w:tblLook w:val="04A0" w:firstRow="1" w:lastRow="0" w:firstColumn="1" w:lastColumn="0" w:noHBand="0" w:noVBand="1"/>
      </w:tblPr>
      <w:tblGrid>
        <w:gridCol w:w="1615"/>
        <w:gridCol w:w="7735"/>
      </w:tblGrid>
      <w:tr w:rsidR="00077B33" w:rsidTr="0032740F" w14:paraId="014CDF32" w14:textId="77777777">
        <w:tc>
          <w:tcPr>
            <w:tcW w:w="1615" w:type="dxa"/>
            <w:shd w:val="clear" w:color="auto" w:fill="BDD6EE" w:themeFill="accent1" w:themeFillTint="66"/>
          </w:tcPr>
          <w:p w:rsidR="00077B33" w:rsidP="0032740F" w:rsidRDefault="00077B33" w14:paraId="66977180" w14:textId="77777777">
            <w:r>
              <w:t>Data Input</w:t>
            </w:r>
          </w:p>
        </w:tc>
        <w:tc>
          <w:tcPr>
            <w:tcW w:w="7735" w:type="dxa"/>
          </w:tcPr>
          <w:p w:rsidR="00077B33" w:rsidP="0032740F" w:rsidRDefault="00077B33" w14:paraId="5AEA1DBB" w14:textId="77777777">
            <w:r>
              <w:t xml:space="preserve">The main source of data will be </w:t>
            </w:r>
          </w:p>
          <w:p w:rsidR="00077B33" w:rsidP="0032740F" w:rsidRDefault="00077B33" w14:paraId="62836DCB" w14:textId="77777777">
            <w:pPr>
              <w:pStyle w:val="ListParagraph"/>
              <w:numPr>
                <w:ilvl w:val="0"/>
                <w:numId w:val="15"/>
              </w:numPr>
              <w:spacing w:after="0" w:line="240" w:lineRule="auto"/>
            </w:pPr>
            <w:r>
              <w:t>EDR</w:t>
            </w:r>
          </w:p>
          <w:p w:rsidR="00077B33" w:rsidP="0032740F" w:rsidRDefault="00077B33" w14:paraId="6717DCEF" w14:textId="77777777">
            <w:pPr>
              <w:pStyle w:val="ListParagraph"/>
              <w:numPr>
                <w:ilvl w:val="0"/>
                <w:numId w:val="15"/>
              </w:numPr>
              <w:spacing w:after="0" w:line="240" w:lineRule="auto"/>
            </w:pPr>
            <w:r>
              <w:t xml:space="preserve">Out of System (OOS) </w:t>
            </w:r>
          </w:p>
          <w:p w:rsidR="00E47C3D" w:rsidP="00E47C3D" w:rsidRDefault="00E47C3D" w14:paraId="6887132A" w14:textId="52AC75F6">
            <w:pPr>
              <w:pStyle w:val="ListParagraph"/>
              <w:numPr>
                <w:ilvl w:val="0"/>
                <w:numId w:val="15"/>
              </w:numPr>
              <w:kinsoku w:val="0"/>
              <w:overflowPunct w:val="0"/>
              <w:autoSpaceDE w:val="0"/>
              <w:autoSpaceDN w:val="0"/>
              <w:adjustRightInd w:val="0"/>
              <w:spacing w:before="9" w:after="0" w:line="240" w:lineRule="auto"/>
              <w:rPr>
                <w:rFonts w:ascii="Arial" w:hAnsi="Arial" w:eastAsia="Arial" w:cs="Arial"/>
                <w:color w:val="000000" w:themeColor="text1"/>
                <w:sz w:val="20"/>
                <w:szCs w:val="20"/>
              </w:rPr>
            </w:pPr>
            <w:r>
              <w:rPr>
                <w:rFonts w:ascii="Arial" w:hAnsi="Arial" w:eastAsia="Arial" w:cs="Arial"/>
                <w:color w:val="000000" w:themeColor="text1"/>
                <w:sz w:val="20"/>
                <w:szCs w:val="20"/>
              </w:rPr>
              <w:t>Salesforce, MMR, &amp; A</w:t>
            </w:r>
            <w:r w:rsidR="005A1FB3">
              <w:rPr>
                <w:rFonts w:ascii="Arial" w:hAnsi="Arial" w:eastAsia="Arial" w:cs="Arial"/>
                <w:color w:val="000000" w:themeColor="text1"/>
                <w:sz w:val="20"/>
                <w:szCs w:val="20"/>
              </w:rPr>
              <w:t>c</w:t>
            </w:r>
            <w:r>
              <w:rPr>
                <w:rFonts w:ascii="Arial" w:hAnsi="Arial" w:eastAsia="Arial" w:cs="Arial"/>
                <w:color w:val="000000" w:themeColor="text1"/>
                <w:sz w:val="20"/>
                <w:szCs w:val="20"/>
              </w:rPr>
              <w:t>xiom</w:t>
            </w:r>
          </w:p>
          <w:p w:rsidR="00077B33" w:rsidP="00077B33" w:rsidRDefault="00077B33" w14:paraId="349CE012" w14:textId="77777777">
            <w:pPr>
              <w:pStyle w:val="ListParagraph"/>
              <w:spacing w:after="0" w:line="240" w:lineRule="auto"/>
              <w:ind w:left="360"/>
            </w:pPr>
          </w:p>
        </w:tc>
      </w:tr>
      <w:tr w:rsidR="00077B33" w:rsidTr="0032740F" w14:paraId="10D5896D" w14:textId="77777777">
        <w:tc>
          <w:tcPr>
            <w:tcW w:w="1615" w:type="dxa"/>
            <w:shd w:val="clear" w:color="auto" w:fill="BDD6EE" w:themeFill="accent1" w:themeFillTint="66"/>
          </w:tcPr>
          <w:p w:rsidR="00077B33" w:rsidP="0032740F" w:rsidRDefault="00077B33" w14:paraId="7D1B2DAB" w14:textId="77777777">
            <w:r>
              <w:t>Data Output</w:t>
            </w:r>
          </w:p>
        </w:tc>
        <w:tc>
          <w:tcPr>
            <w:tcW w:w="7735" w:type="dxa"/>
          </w:tcPr>
          <w:p w:rsidR="00077B33" w:rsidP="0032740F" w:rsidRDefault="00077B33" w14:paraId="16B3F548" w14:textId="544FE3F6">
            <w:r>
              <w:t>Enrollment information data for 40 months of saved monthly data</w:t>
            </w:r>
          </w:p>
        </w:tc>
      </w:tr>
    </w:tbl>
    <w:p w:rsidR="00077B33" w:rsidRDefault="00077B33" w14:paraId="77C478C4" w14:textId="77777777"/>
    <w:p w:rsidR="00077B33" w:rsidRDefault="00077B33" w14:paraId="624E080B" w14:textId="77777777"/>
    <w:tbl>
      <w:tblPr>
        <w:tblStyle w:val="TableGrid"/>
        <w:tblW w:w="0" w:type="auto"/>
        <w:tblLook w:val="04A0" w:firstRow="1" w:lastRow="0" w:firstColumn="1" w:lastColumn="0" w:noHBand="0" w:noVBand="1"/>
      </w:tblPr>
      <w:tblGrid>
        <w:gridCol w:w="1615"/>
        <w:gridCol w:w="810"/>
        <w:gridCol w:w="6925"/>
      </w:tblGrid>
      <w:tr w:rsidR="00182639" w:rsidTr="0032740F" w14:paraId="2B0DC852" w14:textId="77777777">
        <w:tc>
          <w:tcPr>
            <w:tcW w:w="1615" w:type="dxa"/>
            <w:vMerge w:val="restart"/>
            <w:shd w:val="clear" w:color="auto" w:fill="BDD6EE" w:themeFill="accent1" w:themeFillTint="66"/>
          </w:tcPr>
          <w:p w:rsidR="00182639" w:rsidP="0032740F" w:rsidRDefault="00182639" w14:paraId="48F2F417" w14:textId="77777777">
            <w:r>
              <w:t>Business Rules</w:t>
            </w:r>
          </w:p>
        </w:tc>
        <w:tc>
          <w:tcPr>
            <w:tcW w:w="810" w:type="dxa"/>
            <w:shd w:val="clear" w:color="auto" w:fill="BDD6EE" w:themeFill="accent1" w:themeFillTint="66"/>
          </w:tcPr>
          <w:p w:rsidR="00182639" w:rsidP="0032740F" w:rsidRDefault="00182639" w14:paraId="2B8AEEB3" w14:textId="77777777">
            <w:r>
              <w:t>Rule #</w:t>
            </w:r>
          </w:p>
        </w:tc>
        <w:tc>
          <w:tcPr>
            <w:tcW w:w="6925" w:type="dxa"/>
            <w:shd w:val="clear" w:color="auto" w:fill="BDD6EE" w:themeFill="accent1" w:themeFillTint="66"/>
          </w:tcPr>
          <w:p w:rsidR="00182639" w:rsidP="0032740F" w:rsidRDefault="00182639" w14:paraId="0BF4026D" w14:textId="77777777">
            <w:r>
              <w:t>Description</w:t>
            </w:r>
          </w:p>
        </w:tc>
      </w:tr>
      <w:tr w:rsidR="00182639" w:rsidTr="0032740F" w14:paraId="53E81A0A" w14:textId="77777777">
        <w:tc>
          <w:tcPr>
            <w:tcW w:w="1615" w:type="dxa"/>
            <w:vMerge/>
            <w:shd w:val="clear" w:color="auto" w:fill="BDD6EE" w:themeFill="accent1" w:themeFillTint="66"/>
          </w:tcPr>
          <w:p w:rsidR="00182639" w:rsidP="0032740F" w:rsidRDefault="00182639" w14:paraId="4ACAB885" w14:textId="77777777"/>
        </w:tc>
        <w:tc>
          <w:tcPr>
            <w:tcW w:w="810" w:type="dxa"/>
          </w:tcPr>
          <w:p w:rsidR="00182639" w:rsidP="0032740F" w:rsidRDefault="00182639" w14:paraId="5E15B223" w14:textId="77777777">
            <w:pPr>
              <w:pStyle w:val="ListParagraph"/>
              <w:numPr>
                <w:ilvl w:val="0"/>
                <w:numId w:val="12"/>
              </w:numPr>
              <w:spacing w:after="0" w:line="240" w:lineRule="auto"/>
            </w:pPr>
          </w:p>
        </w:tc>
        <w:tc>
          <w:tcPr>
            <w:tcW w:w="6925" w:type="dxa"/>
          </w:tcPr>
          <w:p w:rsidR="00182639" w:rsidP="0032740F" w:rsidRDefault="00182639" w14:paraId="015FD12B" w14:textId="77777777">
            <w:r>
              <w:t>Member enrollment information is updated each month</w:t>
            </w:r>
          </w:p>
        </w:tc>
      </w:tr>
      <w:tr w:rsidR="00182639" w:rsidTr="0032740F" w14:paraId="4E619A7E" w14:textId="77777777">
        <w:tc>
          <w:tcPr>
            <w:tcW w:w="1615" w:type="dxa"/>
            <w:vMerge/>
            <w:shd w:val="clear" w:color="auto" w:fill="BDD6EE" w:themeFill="accent1" w:themeFillTint="66"/>
          </w:tcPr>
          <w:p w:rsidR="00182639" w:rsidP="0032740F" w:rsidRDefault="00182639" w14:paraId="0A3BCD0D" w14:textId="77777777"/>
        </w:tc>
        <w:tc>
          <w:tcPr>
            <w:tcW w:w="810" w:type="dxa"/>
          </w:tcPr>
          <w:p w:rsidR="00182639" w:rsidP="0032740F" w:rsidRDefault="00182639" w14:paraId="33361B61" w14:textId="77777777">
            <w:pPr>
              <w:pStyle w:val="ListParagraph"/>
              <w:numPr>
                <w:ilvl w:val="0"/>
                <w:numId w:val="12"/>
              </w:numPr>
              <w:spacing w:after="0" w:line="240" w:lineRule="auto"/>
            </w:pPr>
          </w:p>
        </w:tc>
        <w:tc>
          <w:tcPr>
            <w:tcW w:w="6925" w:type="dxa"/>
          </w:tcPr>
          <w:p w:rsidRPr="00CB65F4" w:rsidR="00182639" w:rsidP="0032740F" w:rsidRDefault="00182639" w14:paraId="3DC51FCC" w14:textId="77777777">
            <w:r>
              <w:t xml:space="preserve">Include only members from EDR with </w:t>
            </w:r>
            <w:proofErr w:type="spellStart"/>
            <w:r>
              <w:t>Count_month_num</w:t>
            </w:r>
            <w:proofErr w:type="spellEnd"/>
            <w:r>
              <w:t xml:space="preserve"> = 1</w:t>
            </w:r>
          </w:p>
        </w:tc>
      </w:tr>
      <w:tr w:rsidR="00182639" w:rsidTr="0032740F" w14:paraId="57C72E55" w14:textId="77777777">
        <w:tc>
          <w:tcPr>
            <w:tcW w:w="1615" w:type="dxa"/>
            <w:shd w:val="clear" w:color="auto" w:fill="BDD6EE" w:themeFill="accent1" w:themeFillTint="66"/>
          </w:tcPr>
          <w:p w:rsidR="00182639" w:rsidP="0032740F" w:rsidRDefault="00182639" w14:paraId="1170B542" w14:textId="77777777"/>
        </w:tc>
        <w:tc>
          <w:tcPr>
            <w:tcW w:w="810" w:type="dxa"/>
          </w:tcPr>
          <w:p w:rsidR="00182639" w:rsidP="0032740F" w:rsidRDefault="00182639" w14:paraId="2BE66484" w14:textId="77777777">
            <w:pPr>
              <w:pStyle w:val="ListParagraph"/>
              <w:numPr>
                <w:ilvl w:val="0"/>
                <w:numId w:val="12"/>
              </w:numPr>
              <w:spacing w:after="0" w:line="240" w:lineRule="auto"/>
            </w:pPr>
          </w:p>
        </w:tc>
        <w:tc>
          <w:tcPr>
            <w:tcW w:w="6925" w:type="dxa"/>
          </w:tcPr>
          <w:p w:rsidR="00182639" w:rsidP="0032740F" w:rsidRDefault="00730D4C" w14:paraId="40AAF6FE" w14:textId="39B144D9">
            <w:r>
              <w:t>Will not include</w:t>
            </w:r>
            <w:r w:rsidRPr="00615A0E" w:rsidR="00182639">
              <w:t xml:space="preserve"> OOS Membership </w:t>
            </w:r>
          </w:p>
          <w:p w:rsidR="00182639" w:rsidP="0032740F" w:rsidRDefault="00182639" w14:paraId="79D23C58" w14:textId="77777777">
            <w:pPr>
              <w:pStyle w:val="ListParagraph"/>
              <w:numPr>
                <w:ilvl w:val="0"/>
                <w:numId w:val="33"/>
              </w:numPr>
              <w:spacing w:after="0" w:line="240" w:lineRule="auto"/>
            </w:pPr>
            <w:r>
              <w:t>National Alliance (NA)</w:t>
            </w:r>
          </w:p>
          <w:p w:rsidR="00182639" w:rsidP="0032740F" w:rsidRDefault="00182639" w14:paraId="11620684" w14:textId="77777777">
            <w:pPr>
              <w:pStyle w:val="ListParagraph"/>
              <w:numPr>
                <w:ilvl w:val="0"/>
                <w:numId w:val="33"/>
              </w:numPr>
              <w:spacing w:after="0" w:line="240" w:lineRule="auto"/>
            </w:pPr>
            <w:r>
              <w:t xml:space="preserve">Blue Card </w:t>
            </w:r>
          </w:p>
          <w:p w:rsidR="00182639" w:rsidP="0032740F" w:rsidRDefault="00182639" w14:paraId="78A0A3E2" w14:textId="77777777">
            <w:pPr>
              <w:pStyle w:val="ListParagraph"/>
              <w:numPr>
                <w:ilvl w:val="0"/>
                <w:numId w:val="33"/>
              </w:numPr>
              <w:spacing w:after="0" w:line="240" w:lineRule="auto"/>
            </w:pPr>
            <w:r>
              <w:t>PDP</w:t>
            </w:r>
          </w:p>
          <w:p w:rsidRPr="00615A0E" w:rsidR="00182639" w:rsidP="0032740F" w:rsidRDefault="00182639" w14:paraId="45BBFC34" w14:textId="77777777">
            <w:pPr>
              <w:pStyle w:val="ListParagraph"/>
              <w:numPr>
                <w:ilvl w:val="0"/>
                <w:numId w:val="33"/>
              </w:numPr>
              <w:spacing w:after="0" w:line="240" w:lineRule="auto"/>
            </w:pPr>
            <w:r>
              <w:t>FEP-MD/DN/VS breakout</w:t>
            </w:r>
          </w:p>
        </w:tc>
      </w:tr>
      <w:tr w:rsidR="00182639" w:rsidTr="0032740F" w14:paraId="73DB4447" w14:textId="77777777">
        <w:tc>
          <w:tcPr>
            <w:tcW w:w="1615" w:type="dxa"/>
            <w:shd w:val="clear" w:color="auto" w:fill="BDD6EE" w:themeFill="accent1" w:themeFillTint="66"/>
          </w:tcPr>
          <w:p w:rsidR="00182639" w:rsidP="0032740F" w:rsidRDefault="00182639" w14:paraId="0F494BBF" w14:textId="77777777"/>
        </w:tc>
        <w:tc>
          <w:tcPr>
            <w:tcW w:w="810" w:type="dxa"/>
          </w:tcPr>
          <w:p w:rsidR="00182639" w:rsidP="0032740F" w:rsidRDefault="00182639" w14:paraId="09EBA233" w14:textId="77777777">
            <w:pPr>
              <w:pStyle w:val="ListParagraph"/>
              <w:numPr>
                <w:ilvl w:val="0"/>
                <w:numId w:val="12"/>
              </w:numPr>
              <w:spacing w:after="0" w:line="240" w:lineRule="auto"/>
            </w:pPr>
          </w:p>
        </w:tc>
        <w:tc>
          <w:tcPr>
            <w:tcW w:w="6925" w:type="dxa"/>
          </w:tcPr>
          <w:p w:rsidR="00182639" w:rsidP="0032740F" w:rsidRDefault="00182639" w14:paraId="2FBA40C4" w14:textId="6F74CB63">
            <w:r>
              <w:t xml:space="preserve">Data will be loaded on day 1 </w:t>
            </w:r>
            <w:r w:rsidR="00346F2E">
              <w:t>for the previous 40 months</w:t>
            </w:r>
            <w:r>
              <w:t>.</w:t>
            </w:r>
          </w:p>
          <w:p w:rsidR="00346F2E" w:rsidP="0032740F" w:rsidRDefault="00346F2E" w14:paraId="44FFA18B" w14:textId="1F010EA9">
            <w:r>
              <w:t>Ongoing load would count for retro activity</w:t>
            </w:r>
          </w:p>
          <w:p w:rsidRPr="00CB65F4" w:rsidR="00182639" w:rsidP="00CC44E2" w:rsidRDefault="00182639" w14:paraId="086DB592" w14:textId="77777777"/>
        </w:tc>
      </w:tr>
      <w:tr w:rsidR="00182639" w:rsidTr="0032740F" w14:paraId="4A0EF3BA" w14:textId="77777777">
        <w:tc>
          <w:tcPr>
            <w:tcW w:w="1615" w:type="dxa"/>
            <w:shd w:val="clear" w:color="auto" w:fill="BDD6EE" w:themeFill="accent1" w:themeFillTint="66"/>
          </w:tcPr>
          <w:p w:rsidR="00182639" w:rsidP="0032740F" w:rsidRDefault="00182639" w14:paraId="3DD7585F" w14:textId="77777777"/>
        </w:tc>
        <w:tc>
          <w:tcPr>
            <w:tcW w:w="810" w:type="dxa"/>
          </w:tcPr>
          <w:p w:rsidR="00182639" w:rsidP="0032740F" w:rsidRDefault="00182639" w14:paraId="096602AA" w14:textId="77777777">
            <w:pPr>
              <w:pStyle w:val="ListParagraph"/>
              <w:numPr>
                <w:ilvl w:val="0"/>
                <w:numId w:val="12"/>
              </w:numPr>
              <w:spacing w:after="0" w:line="240" w:lineRule="auto"/>
            </w:pPr>
          </w:p>
        </w:tc>
        <w:tc>
          <w:tcPr>
            <w:tcW w:w="6925" w:type="dxa"/>
          </w:tcPr>
          <w:p w:rsidR="00182639" w:rsidP="0032740F" w:rsidRDefault="00182639" w14:paraId="2980F88B" w14:textId="77777777">
            <w:r w:rsidRPr="000F4F5F">
              <w:t>Data on the extract should be defined</w:t>
            </w:r>
            <w:r>
              <w:t xml:space="preserve"> based on the </w:t>
            </w:r>
            <w:r w:rsidRPr="000F4F5F">
              <w:t>layout format</w:t>
            </w:r>
            <w:r>
              <w:t xml:space="preserve"> (Excel with the fields attached)</w:t>
            </w:r>
          </w:p>
          <w:p w:rsidRPr="00321D61" w:rsidR="00182639" w:rsidP="0032740F" w:rsidRDefault="00182639" w14:paraId="53CBBC98" w14:textId="330E1C18">
            <w:r>
              <w:t xml:space="preserve">Final selection of the fields needs to be agreed </w:t>
            </w:r>
            <w:r w:rsidR="003A456A">
              <w:t>during the design phase</w:t>
            </w:r>
          </w:p>
        </w:tc>
      </w:tr>
      <w:tr w:rsidR="00182639" w:rsidTr="0032740F" w14:paraId="772FC0C8" w14:textId="77777777">
        <w:tc>
          <w:tcPr>
            <w:tcW w:w="1615" w:type="dxa"/>
            <w:shd w:val="clear" w:color="auto" w:fill="BDD6EE" w:themeFill="accent1" w:themeFillTint="66"/>
          </w:tcPr>
          <w:p w:rsidR="00182639" w:rsidP="0032740F" w:rsidRDefault="00182639" w14:paraId="3AA8FE9D" w14:textId="77777777"/>
        </w:tc>
        <w:tc>
          <w:tcPr>
            <w:tcW w:w="810" w:type="dxa"/>
          </w:tcPr>
          <w:p w:rsidR="00182639" w:rsidP="0032740F" w:rsidRDefault="00182639" w14:paraId="003C90ED" w14:textId="77777777">
            <w:pPr>
              <w:pStyle w:val="ListParagraph"/>
              <w:numPr>
                <w:ilvl w:val="0"/>
                <w:numId w:val="12"/>
              </w:numPr>
              <w:spacing w:after="0" w:line="240" w:lineRule="auto"/>
            </w:pPr>
          </w:p>
        </w:tc>
        <w:tc>
          <w:tcPr>
            <w:tcW w:w="6925" w:type="dxa"/>
          </w:tcPr>
          <w:p w:rsidRPr="000F4F5F" w:rsidR="00182639" w:rsidP="0032740F" w:rsidRDefault="00182639" w14:paraId="2E9076F1" w14:textId="77777777">
            <w:r>
              <w:t>Required Archiving / purging capabilities based on a perimeter driven (like existing EDR process)</w:t>
            </w:r>
          </w:p>
        </w:tc>
      </w:tr>
    </w:tbl>
    <w:p w:rsidR="00182639" w:rsidRDefault="00182639" w14:paraId="224F16FB" w14:textId="77777777"/>
    <w:p w:rsidR="00182639" w:rsidRDefault="00182639" w14:paraId="33A8E3CA" w14:textId="5E0DD693"/>
    <w:p w:rsidR="00182639" w:rsidRDefault="00182639" w14:paraId="7A8B3165" w14:textId="77777777"/>
    <w:tbl>
      <w:tblPr>
        <w:tblStyle w:val="TableGrid"/>
        <w:tblW w:w="0" w:type="auto"/>
        <w:tblLook w:val="04A0" w:firstRow="1" w:lastRow="0" w:firstColumn="1" w:lastColumn="0" w:noHBand="0" w:noVBand="1"/>
      </w:tblPr>
      <w:tblGrid>
        <w:gridCol w:w="1615"/>
        <w:gridCol w:w="7735"/>
      </w:tblGrid>
      <w:tr w:rsidR="00054179" w:rsidTr="490ED4DE" w14:paraId="6AF3DC53" w14:textId="77777777">
        <w:tc>
          <w:tcPr>
            <w:tcW w:w="1615" w:type="dxa"/>
            <w:shd w:val="clear" w:color="auto" w:fill="BDD6EE" w:themeFill="accent1" w:themeFillTint="66"/>
          </w:tcPr>
          <w:p w:rsidR="00054179" w:rsidP="00D6240E" w:rsidRDefault="00054179" w14:paraId="540C4788" w14:textId="77777777">
            <w:r>
              <w:t>Use Case #</w:t>
            </w:r>
          </w:p>
        </w:tc>
        <w:tc>
          <w:tcPr>
            <w:tcW w:w="7735" w:type="dxa"/>
          </w:tcPr>
          <w:p w:rsidRPr="00927F0C" w:rsidR="00054179" w:rsidP="00D6240E" w:rsidRDefault="00C531D9" w14:paraId="7620FF6C" w14:textId="345B7DA2">
            <w:r>
              <w:rPr>
                <w:rFonts w:ascii="Arial" w:hAnsi="Arial" w:cs="Arial"/>
              </w:rPr>
              <w:t>MM-</w:t>
            </w:r>
            <w:r w:rsidRPr="7518EE10" w:rsidR="00054179">
              <w:rPr>
                <w:rFonts w:ascii="Arial" w:hAnsi="Arial" w:cs="Arial"/>
              </w:rPr>
              <w:t>UC3</w:t>
            </w:r>
          </w:p>
        </w:tc>
      </w:tr>
      <w:tr w:rsidR="00054179" w:rsidTr="490ED4DE" w14:paraId="3D4A7C51" w14:textId="77777777">
        <w:tc>
          <w:tcPr>
            <w:tcW w:w="1615" w:type="dxa"/>
            <w:shd w:val="clear" w:color="auto" w:fill="BDD6EE" w:themeFill="accent1" w:themeFillTint="66"/>
          </w:tcPr>
          <w:p w:rsidR="00054179" w:rsidP="00D6240E" w:rsidRDefault="00054179" w14:paraId="2858535D" w14:textId="77777777">
            <w:r>
              <w:t>Title</w:t>
            </w:r>
          </w:p>
        </w:tc>
        <w:tc>
          <w:tcPr>
            <w:tcW w:w="7735" w:type="dxa"/>
          </w:tcPr>
          <w:p w:rsidRPr="00927F0C" w:rsidR="00054179" w:rsidP="2E6E9C1F" w:rsidRDefault="2E6E9C1F" w14:paraId="5F82F053" w14:textId="17A4341B">
            <w:pPr>
              <w:spacing w:line="259" w:lineRule="auto"/>
            </w:pPr>
            <w:r>
              <w:t>Member Movement</w:t>
            </w:r>
          </w:p>
        </w:tc>
      </w:tr>
      <w:tr w:rsidR="00054179" w:rsidTr="490ED4DE" w14:paraId="1287C3DA" w14:textId="77777777">
        <w:tc>
          <w:tcPr>
            <w:tcW w:w="1615" w:type="dxa"/>
            <w:shd w:val="clear" w:color="auto" w:fill="BDD6EE" w:themeFill="accent1" w:themeFillTint="66"/>
          </w:tcPr>
          <w:p w:rsidR="00054179" w:rsidP="00D6240E" w:rsidRDefault="00054179" w14:paraId="6D8FF2EF" w14:textId="77777777">
            <w:r>
              <w:t>Description</w:t>
            </w:r>
          </w:p>
        </w:tc>
        <w:tc>
          <w:tcPr>
            <w:tcW w:w="7735" w:type="dxa"/>
          </w:tcPr>
          <w:p w:rsidRPr="0004243A" w:rsidR="00054179" w:rsidP="00F520B0" w:rsidRDefault="490ED4DE" w14:paraId="6DD2E144" w14:textId="24611A4E">
            <w:pPr>
              <w:pStyle w:val="ListParagraph"/>
              <w:numPr>
                <w:ilvl w:val="0"/>
                <w:numId w:val="36"/>
              </w:numPr>
              <w:kinsoku w:val="0"/>
              <w:overflowPunct w:val="0"/>
              <w:autoSpaceDE w:val="0"/>
              <w:autoSpaceDN w:val="0"/>
              <w:adjustRightInd w:val="0"/>
              <w:spacing w:before="9" w:after="0" w:line="240" w:lineRule="auto"/>
            </w:pPr>
            <w:r w:rsidRPr="0004243A">
              <w:t>Member Movement is the count of members moving in and out of BCBSRI's Market Segments, measured by comparing monthly snapshots of certified enrollment (COUNT_MONTH_NUM=1) to identify changes in the MARKET_SEGMENT that each member's CONSISTENT_MEMBER_ID is associated with.</w:t>
            </w:r>
          </w:p>
          <w:p w:rsidRPr="0004243A" w:rsidR="00946134" w:rsidP="00B9222A" w:rsidRDefault="00946134" w14:paraId="51677DED" w14:textId="77777777">
            <w:pPr>
              <w:pStyle w:val="ListParagraph"/>
              <w:kinsoku w:val="0"/>
              <w:overflowPunct w:val="0"/>
              <w:autoSpaceDE w:val="0"/>
              <w:autoSpaceDN w:val="0"/>
              <w:adjustRightInd w:val="0"/>
              <w:spacing w:before="9" w:after="0" w:line="240" w:lineRule="auto"/>
              <w:ind w:left="360"/>
            </w:pPr>
          </w:p>
          <w:p w:rsidRPr="00F520B0" w:rsidR="00054179" w:rsidP="00F520B0" w:rsidRDefault="008F536D" w14:paraId="4667ADEA" w14:textId="0FD37314">
            <w:pPr>
              <w:pStyle w:val="ListParagraph"/>
              <w:numPr>
                <w:ilvl w:val="0"/>
                <w:numId w:val="36"/>
              </w:numPr>
              <w:kinsoku w:val="0"/>
              <w:overflowPunct w:val="0"/>
              <w:autoSpaceDE w:val="0"/>
              <w:autoSpaceDN w:val="0"/>
              <w:adjustRightInd w:val="0"/>
              <w:spacing w:before="9" w:after="0" w:line="240" w:lineRule="auto"/>
              <w:rPr>
                <w:rFonts w:ascii="Arial" w:hAnsi="Arial" w:eastAsia="Arial" w:cs="Arial"/>
                <w:color w:val="000000" w:themeColor="text1"/>
                <w:sz w:val="20"/>
                <w:szCs w:val="20"/>
              </w:rPr>
            </w:pPr>
            <w:r w:rsidRPr="0004243A">
              <w:lastRenderedPageBreak/>
              <w:t xml:space="preserve">Note: </w:t>
            </w:r>
            <w:r w:rsidRPr="0004243A" w:rsidR="490ED4DE">
              <w:t>For Medicare Advantage, a 'New Account' or 'Lost Account' would be represented by GROUP rather than ACCOUNT_NAME</w:t>
            </w:r>
          </w:p>
        </w:tc>
      </w:tr>
      <w:tr w:rsidR="00054179" w:rsidTr="490ED4DE" w14:paraId="5BB096E9" w14:textId="77777777">
        <w:tc>
          <w:tcPr>
            <w:tcW w:w="1615" w:type="dxa"/>
            <w:shd w:val="clear" w:color="auto" w:fill="BDD6EE" w:themeFill="accent1" w:themeFillTint="66"/>
          </w:tcPr>
          <w:p w:rsidR="00054179" w:rsidP="00D6240E" w:rsidRDefault="00054179" w14:paraId="7D712D80" w14:textId="77777777">
            <w:r>
              <w:lastRenderedPageBreak/>
              <w:t>Actors</w:t>
            </w:r>
          </w:p>
        </w:tc>
        <w:tc>
          <w:tcPr>
            <w:tcW w:w="7735" w:type="dxa"/>
          </w:tcPr>
          <w:p w:rsidRPr="00F520B0" w:rsidR="00054179" w:rsidP="00F520B0" w:rsidRDefault="0019613B" w14:paraId="79EB8740" w14:textId="223A4DC7">
            <w:pPr>
              <w:pStyle w:val="ListParagraph"/>
              <w:numPr>
                <w:ilvl w:val="0"/>
                <w:numId w:val="36"/>
              </w:numPr>
              <w:kinsoku w:val="0"/>
              <w:overflowPunct w:val="0"/>
              <w:autoSpaceDE w:val="0"/>
              <w:autoSpaceDN w:val="0"/>
              <w:adjustRightInd w:val="0"/>
              <w:spacing w:before="9" w:after="0" w:line="240" w:lineRule="auto"/>
              <w:rPr>
                <w:rFonts w:ascii="Arial" w:hAnsi="Arial" w:eastAsia="Arial" w:cs="Arial"/>
                <w:color w:val="000000" w:themeColor="text1"/>
                <w:sz w:val="20"/>
                <w:szCs w:val="20"/>
              </w:rPr>
            </w:pPr>
            <w:r w:rsidRPr="00F520B0">
              <w:rPr>
                <w:rFonts w:ascii="Arial" w:hAnsi="Arial" w:eastAsia="Arial" w:cs="Arial"/>
                <w:color w:val="000000" w:themeColor="text1"/>
                <w:sz w:val="20"/>
                <w:szCs w:val="20"/>
              </w:rPr>
              <w:t xml:space="preserve">Financial Analyst, Actuarial </w:t>
            </w:r>
            <w:r w:rsidRPr="00F520B0" w:rsidR="00F500C6">
              <w:rPr>
                <w:rFonts w:ascii="Arial" w:hAnsi="Arial" w:eastAsia="Arial" w:cs="Arial"/>
                <w:color w:val="000000" w:themeColor="text1"/>
                <w:sz w:val="20"/>
                <w:szCs w:val="20"/>
              </w:rPr>
              <w:t>Analyst</w:t>
            </w:r>
          </w:p>
        </w:tc>
      </w:tr>
      <w:tr w:rsidR="00054179" w:rsidTr="490ED4DE" w14:paraId="67853287" w14:textId="77777777">
        <w:tc>
          <w:tcPr>
            <w:tcW w:w="1615" w:type="dxa"/>
            <w:shd w:val="clear" w:color="auto" w:fill="BDD6EE" w:themeFill="accent1" w:themeFillTint="66"/>
          </w:tcPr>
          <w:p w:rsidR="00054179" w:rsidP="00D6240E" w:rsidRDefault="00054179" w14:paraId="209A61CE" w14:textId="77777777">
            <w:r>
              <w:t>Pre-Conditions</w:t>
            </w:r>
          </w:p>
        </w:tc>
        <w:tc>
          <w:tcPr>
            <w:tcW w:w="7735" w:type="dxa"/>
          </w:tcPr>
          <w:p w:rsidRPr="00226EC6" w:rsidR="00054179" w:rsidP="00887EF9" w:rsidRDefault="00932BDC" w14:paraId="7494C389" w14:textId="77777777">
            <w:pPr>
              <w:pStyle w:val="ListParagraph"/>
              <w:numPr>
                <w:ilvl w:val="0"/>
                <w:numId w:val="36"/>
              </w:numPr>
              <w:kinsoku w:val="0"/>
              <w:overflowPunct w:val="0"/>
              <w:autoSpaceDE w:val="0"/>
              <w:autoSpaceDN w:val="0"/>
              <w:adjustRightInd w:val="0"/>
              <w:spacing w:before="9" w:after="0" w:line="240" w:lineRule="auto"/>
              <w:rPr>
                <w:rFonts w:ascii="Arial" w:hAnsi="Arial" w:eastAsia="Arial" w:cs="Arial"/>
                <w:color w:val="000000" w:themeColor="text1"/>
                <w:sz w:val="20"/>
                <w:szCs w:val="20"/>
              </w:rPr>
            </w:pPr>
            <w:r w:rsidRPr="00226EC6">
              <w:rPr>
                <w:rFonts w:ascii="Arial" w:hAnsi="Arial" w:eastAsia="Arial" w:cs="Arial"/>
                <w:color w:val="000000" w:themeColor="text1"/>
                <w:sz w:val="20"/>
                <w:szCs w:val="20"/>
              </w:rPr>
              <w:t>Data is available in EDR</w:t>
            </w:r>
          </w:p>
          <w:p w:rsidR="00834337" w:rsidP="00887EF9" w:rsidRDefault="00932BDC" w14:paraId="334BE03C" w14:textId="77777777">
            <w:pPr>
              <w:pStyle w:val="ListParagraph"/>
              <w:numPr>
                <w:ilvl w:val="0"/>
                <w:numId w:val="36"/>
              </w:numPr>
              <w:kinsoku w:val="0"/>
              <w:overflowPunct w:val="0"/>
              <w:autoSpaceDE w:val="0"/>
              <w:autoSpaceDN w:val="0"/>
              <w:adjustRightInd w:val="0"/>
              <w:spacing w:before="9" w:after="0" w:line="240" w:lineRule="auto"/>
              <w:rPr>
                <w:rFonts w:ascii="Arial" w:hAnsi="Arial" w:eastAsia="Arial" w:cs="Arial"/>
                <w:color w:val="000000" w:themeColor="text1"/>
                <w:sz w:val="20"/>
                <w:szCs w:val="20"/>
              </w:rPr>
            </w:pPr>
            <w:r w:rsidRPr="00226EC6">
              <w:rPr>
                <w:rFonts w:ascii="Arial" w:hAnsi="Arial" w:eastAsia="Arial" w:cs="Arial"/>
                <w:color w:val="000000" w:themeColor="text1"/>
                <w:sz w:val="20"/>
                <w:szCs w:val="20"/>
              </w:rPr>
              <w:t xml:space="preserve">OOS Data is also available </w:t>
            </w:r>
            <w:r w:rsidR="00834337">
              <w:rPr>
                <w:rFonts w:ascii="Arial" w:hAnsi="Arial" w:eastAsia="Arial" w:cs="Arial"/>
                <w:color w:val="000000" w:themeColor="text1"/>
                <w:sz w:val="20"/>
                <w:szCs w:val="20"/>
              </w:rPr>
              <w:t>for National Alliance (NA) only</w:t>
            </w:r>
          </w:p>
          <w:p w:rsidR="00E318E6" w:rsidP="00887EF9" w:rsidRDefault="00E318E6" w14:paraId="72EDA9A3" w14:textId="6618E03F">
            <w:pPr>
              <w:pStyle w:val="ListParagraph"/>
              <w:numPr>
                <w:ilvl w:val="0"/>
                <w:numId w:val="36"/>
              </w:numPr>
              <w:kinsoku w:val="0"/>
              <w:overflowPunct w:val="0"/>
              <w:autoSpaceDE w:val="0"/>
              <w:autoSpaceDN w:val="0"/>
              <w:adjustRightInd w:val="0"/>
              <w:spacing w:before="9" w:after="0" w:line="240" w:lineRule="auto"/>
              <w:rPr>
                <w:rFonts w:ascii="Arial" w:hAnsi="Arial" w:eastAsia="Arial" w:cs="Arial"/>
                <w:color w:val="000000" w:themeColor="text1"/>
                <w:sz w:val="20"/>
                <w:szCs w:val="20"/>
              </w:rPr>
            </w:pPr>
            <w:r>
              <w:rPr>
                <w:rFonts w:ascii="Arial" w:hAnsi="Arial" w:eastAsia="Arial" w:cs="Arial"/>
                <w:color w:val="000000" w:themeColor="text1"/>
                <w:sz w:val="20"/>
                <w:szCs w:val="20"/>
              </w:rPr>
              <w:t>Salesforce, MMR</w:t>
            </w:r>
            <w:r w:rsidR="00956657">
              <w:rPr>
                <w:rFonts w:ascii="Arial" w:hAnsi="Arial" w:eastAsia="Arial" w:cs="Arial"/>
                <w:color w:val="000000" w:themeColor="text1"/>
                <w:sz w:val="20"/>
                <w:szCs w:val="20"/>
              </w:rPr>
              <w:t>,</w:t>
            </w:r>
            <w:r w:rsidR="00E47C3D">
              <w:rPr>
                <w:rFonts w:ascii="Arial" w:hAnsi="Arial" w:eastAsia="Arial" w:cs="Arial"/>
                <w:color w:val="000000" w:themeColor="text1"/>
                <w:sz w:val="20"/>
                <w:szCs w:val="20"/>
              </w:rPr>
              <w:t xml:space="preserve"> </w:t>
            </w:r>
            <w:r w:rsidR="00956657">
              <w:rPr>
                <w:rFonts w:ascii="Arial" w:hAnsi="Arial" w:eastAsia="Arial" w:cs="Arial"/>
                <w:color w:val="000000" w:themeColor="text1"/>
                <w:sz w:val="20"/>
                <w:szCs w:val="20"/>
              </w:rPr>
              <w:t>&amp; A</w:t>
            </w:r>
            <w:r w:rsidR="005A1FB3">
              <w:rPr>
                <w:rFonts w:ascii="Arial" w:hAnsi="Arial" w:eastAsia="Arial" w:cs="Arial"/>
                <w:color w:val="000000" w:themeColor="text1"/>
                <w:sz w:val="20"/>
                <w:szCs w:val="20"/>
              </w:rPr>
              <w:t>cx</w:t>
            </w:r>
            <w:r w:rsidR="00956657">
              <w:rPr>
                <w:rFonts w:ascii="Arial" w:hAnsi="Arial" w:eastAsia="Arial" w:cs="Arial"/>
                <w:color w:val="000000" w:themeColor="text1"/>
                <w:sz w:val="20"/>
                <w:szCs w:val="20"/>
              </w:rPr>
              <w:t>iom</w:t>
            </w:r>
          </w:p>
          <w:p w:rsidRPr="00226EC6" w:rsidR="00834337" w:rsidP="00834337" w:rsidRDefault="00834337" w14:paraId="5DA6EAA9" w14:textId="21D63F6C">
            <w:pPr>
              <w:pStyle w:val="ListParagraph"/>
              <w:kinsoku w:val="0"/>
              <w:overflowPunct w:val="0"/>
              <w:autoSpaceDE w:val="0"/>
              <w:autoSpaceDN w:val="0"/>
              <w:adjustRightInd w:val="0"/>
              <w:spacing w:before="9" w:after="0" w:line="240" w:lineRule="auto"/>
              <w:ind w:left="0"/>
              <w:rPr>
                <w:rFonts w:ascii="Arial" w:hAnsi="Arial" w:eastAsia="Arial" w:cs="Arial"/>
                <w:color w:val="000000" w:themeColor="text1"/>
                <w:sz w:val="20"/>
                <w:szCs w:val="20"/>
              </w:rPr>
            </w:pPr>
          </w:p>
        </w:tc>
      </w:tr>
      <w:tr w:rsidR="00054179" w:rsidTr="490ED4DE" w14:paraId="383FD0C5" w14:textId="77777777">
        <w:tc>
          <w:tcPr>
            <w:tcW w:w="1615" w:type="dxa"/>
            <w:shd w:val="clear" w:color="auto" w:fill="BDD6EE" w:themeFill="accent1" w:themeFillTint="66"/>
          </w:tcPr>
          <w:p w:rsidR="00054179" w:rsidP="00D6240E" w:rsidRDefault="00054179" w14:paraId="7BF05CC6" w14:textId="77777777">
            <w:r>
              <w:t>Post-Conditions</w:t>
            </w:r>
          </w:p>
        </w:tc>
        <w:tc>
          <w:tcPr>
            <w:tcW w:w="7735" w:type="dxa"/>
          </w:tcPr>
          <w:p w:rsidR="00054179" w:rsidP="003736A0" w:rsidRDefault="00330698" w14:paraId="493BBD73" w14:textId="77777777">
            <w:pPr>
              <w:pStyle w:val="ListParagraph"/>
              <w:numPr>
                <w:ilvl w:val="0"/>
                <w:numId w:val="32"/>
              </w:numPr>
              <w:kinsoku w:val="0"/>
              <w:overflowPunct w:val="0"/>
              <w:autoSpaceDE w:val="0"/>
              <w:autoSpaceDN w:val="0"/>
              <w:adjustRightInd w:val="0"/>
              <w:spacing w:before="9" w:after="0" w:line="240" w:lineRule="auto"/>
              <w:rPr>
                <w:rFonts w:ascii="Arial" w:hAnsi="Arial" w:eastAsia="Arial" w:cs="Arial"/>
                <w:color w:val="000000" w:themeColor="text1"/>
                <w:sz w:val="20"/>
                <w:szCs w:val="20"/>
              </w:rPr>
            </w:pPr>
            <w:r w:rsidRPr="00226EC6">
              <w:rPr>
                <w:rFonts w:ascii="Arial" w:hAnsi="Arial" w:eastAsia="Arial" w:cs="Arial"/>
                <w:color w:val="000000" w:themeColor="text1"/>
                <w:sz w:val="20"/>
                <w:szCs w:val="20"/>
              </w:rPr>
              <w:t xml:space="preserve">Data Extract </w:t>
            </w:r>
            <w:r w:rsidRPr="00226EC6" w:rsidR="00F270B2">
              <w:rPr>
                <w:rFonts w:ascii="Arial" w:hAnsi="Arial" w:eastAsia="Arial" w:cs="Arial"/>
                <w:color w:val="000000" w:themeColor="text1"/>
                <w:sz w:val="20"/>
                <w:szCs w:val="20"/>
              </w:rPr>
              <w:t xml:space="preserve">with </w:t>
            </w:r>
            <w:r w:rsidRPr="00226EC6" w:rsidR="006400C2">
              <w:rPr>
                <w:rFonts w:ascii="Arial" w:hAnsi="Arial" w:eastAsia="Arial" w:cs="Arial"/>
                <w:color w:val="000000" w:themeColor="text1"/>
                <w:sz w:val="20"/>
                <w:szCs w:val="20"/>
              </w:rPr>
              <w:t xml:space="preserve">all the fields </w:t>
            </w:r>
            <w:r w:rsidRPr="00226EC6" w:rsidR="00F22721">
              <w:rPr>
                <w:rFonts w:ascii="Arial" w:hAnsi="Arial" w:eastAsia="Arial" w:cs="Arial"/>
                <w:color w:val="000000" w:themeColor="text1"/>
                <w:sz w:val="20"/>
                <w:szCs w:val="20"/>
              </w:rPr>
              <w:t xml:space="preserve">is available </w:t>
            </w:r>
            <w:r w:rsidR="009E11D0">
              <w:rPr>
                <w:rFonts w:ascii="Arial" w:hAnsi="Arial" w:eastAsia="Arial" w:cs="Arial"/>
                <w:color w:val="000000" w:themeColor="text1"/>
                <w:sz w:val="20"/>
                <w:szCs w:val="20"/>
              </w:rPr>
              <w:t xml:space="preserve">for </w:t>
            </w:r>
            <w:r w:rsidR="009859F7">
              <w:rPr>
                <w:rFonts w:ascii="Arial" w:hAnsi="Arial" w:eastAsia="Arial" w:cs="Arial"/>
                <w:color w:val="000000" w:themeColor="text1"/>
                <w:sz w:val="20"/>
                <w:szCs w:val="20"/>
              </w:rPr>
              <w:t>reporting on Member Movement</w:t>
            </w:r>
          </w:p>
          <w:p w:rsidRPr="00C43AAA" w:rsidR="003736A0" w:rsidP="003736A0" w:rsidRDefault="003736A0" w14:paraId="13DFC43D" w14:textId="77777777">
            <w:pPr>
              <w:pStyle w:val="ListParagraph"/>
              <w:numPr>
                <w:ilvl w:val="0"/>
                <w:numId w:val="15"/>
              </w:numPr>
              <w:kinsoku w:val="0"/>
              <w:overflowPunct w:val="0"/>
              <w:autoSpaceDE w:val="0"/>
              <w:autoSpaceDN w:val="0"/>
              <w:adjustRightInd w:val="0"/>
              <w:spacing w:before="9" w:after="0" w:line="240" w:lineRule="auto"/>
            </w:pPr>
            <w:r w:rsidRPr="00C43AAA">
              <w:t>Data set is accurate</w:t>
            </w:r>
          </w:p>
          <w:p w:rsidRPr="00C43AAA" w:rsidR="003736A0" w:rsidP="003736A0" w:rsidRDefault="003736A0" w14:paraId="0A781B60" w14:textId="77777777">
            <w:pPr>
              <w:pStyle w:val="ListParagraph"/>
              <w:numPr>
                <w:ilvl w:val="0"/>
                <w:numId w:val="15"/>
              </w:numPr>
              <w:kinsoku w:val="0"/>
              <w:overflowPunct w:val="0"/>
              <w:autoSpaceDE w:val="0"/>
              <w:autoSpaceDN w:val="0"/>
              <w:adjustRightInd w:val="0"/>
              <w:spacing w:before="9" w:after="0" w:line="240" w:lineRule="auto"/>
            </w:pPr>
            <w:r w:rsidRPr="00C43AAA">
              <w:t>Data is easy to access</w:t>
            </w:r>
          </w:p>
          <w:p w:rsidRPr="00C43AAA" w:rsidR="003736A0" w:rsidP="003736A0" w:rsidRDefault="003736A0" w14:paraId="3CBEE2BB" w14:textId="77777777">
            <w:pPr>
              <w:pStyle w:val="ListParagraph"/>
              <w:numPr>
                <w:ilvl w:val="0"/>
                <w:numId w:val="15"/>
              </w:numPr>
              <w:kinsoku w:val="0"/>
              <w:overflowPunct w:val="0"/>
              <w:autoSpaceDE w:val="0"/>
              <w:autoSpaceDN w:val="0"/>
              <w:adjustRightInd w:val="0"/>
              <w:spacing w:before="9" w:after="0" w:line="240" w:lineRule="auto"/>
            </w:pPr>
            <w:r w:rsidRPr="00C43AAA">
              <w:t>Views are standardized</w:t>
            </w:r>
          </w:p>
          <w:p w:rsidRPr="00226EC6" w:rsidR="003736A0" w:rsidP="00330698" w:rsidRDefault="003736A0" w14:paraId="4F24222C" w14:textId="139EAC11">
            <w:pPr>
              <w:pStyle w:val="ListParagraph"/>
              <w:kinsoku w:val="0"/>
              <w:overflowPunct w:val="0"/>
              <w:autoSpaceDE w:val="0"/>
              <w:autoSpaceDN w:val="0"/>
              <w:adjustRightInd w:val="0"/>
              <w:spacing w:before="9" w:after="0" w:line="240" w:lineRule="auto"/>
              <w:ind w:left="0"/>
              <w:rPr>
                <w:rFonts w:ascii="Arial" w:hAnsi="Arial" w:eastAsia="Arial" w:cs="Arial"/>
                <w:color w:val="000000" w:themeColor="text1"/>
                <w:sz w:val="20"/>
                <w:szCs w:val="20"/>
              </w:rPr>
            </w:pPr>
          </w:p>
        </w:tc>
      </w:tr>
      <w:tr w:rsidR="00054179" w:rsidTr="490ED4DE" w14:paraId="033EBC1C" w14:textId="77777777">
        <w:tc>
          <w:tcPr>
            <w:tcW w:w="1615" w:type="dxa"/>
            <w:shd w:val="clear" w:color="auto" w:fill="BDD6EE" w:themeFill="accent1" w:themeFillTint="66"/>
          </w:tcPr>
          <w:p w:rsidR="00054179" w:rsidP="00D6240E" w:rsidRDefault="00054179" w14:paraId="0338E6CB" w14:textId="77777777">
            <w:r>
              <w:t>Trigger</w:t>
            </w:r>
          </w:p>
        </w:tc>
        <w:tc>
          <w:tcPr>
            <w:tcW w:w="7735" w:type="dxa"/>
          </w:tcPr>
          <w:p w:rsidRPr="00226EC6" w:rsidR="00054179" w:rsidP="00D6240E" w:rsidRDefault="00B33F06" w14:paraId="38FAA954" w14:textId="35F3033F">
            <w:pPr>
              <w:kinsoku w:val="0"/>
              <w:overflowPunct w:val="0"/>
              <w:autoSpaceDE w:val="0"/>
              <w:autoSpaceDN w:val="0"/>
              <w:adjustRightInd w:val="0"/>
              <w:spacing w:before="9"/>
              <w:rPr>
                <w:rFonts w:ascii="Arial" w:hAnsi="Arial" w:eastAsia="Arial" w:cs="Arial"/>
                <w:color w:val="000000" w:themeColor="text1"/>
                <w:sz w:val="20"/>
                <w:szCs w:val="20"/>
              </w:rPr>
            </w:pPr>
            <w:r w:rsidRPr="00226EC6">
              <w:rPr>
                <w:rFonts w:ascii="Arial" w:hAnsi="Arial" w:eastAsia="Arial" w:cs="Arial"/>
                <w:color w:val="000000" w:themeColor="text1"/>
                <w:sz w:val="20"/>
                <w:szCs w:val="20"/>
              </w:rPr>
              <w:t xml:space="preserve">Monthly </w:t>
            </w:r>
          </w:p>
        </w:tc>
      </w:tr>
    </w:tbl>
    <w:p w:rsidR="00054179" w:rsidRDefault="00054179" w14:paraId="52A9B832" w14:textId="77777777"/>
    <w:p w:rsidR="00FF6AFD" w:rsidRDefault="00FF6AFD" w14:paraId="581EC52A" w14:textId="77777777"/>
    <w:tbl>
      <w:tblPr>
        <w:tblStyle w:val="TableGrid"/>
        <w:tblW w:w="9350" w:type="dxa"/>
        <w:tblInd w:w="-113" w:type="dxa"/>
        <w:tblLook w:val="04A0" w:firstRow="1" w:lastRow="0" w:firstColumn="1" w:lastColumn="0" w:noHBand="0" w:noVBand="1"/>
      </w:tblPr>
      <w:tblGrid>
        <w:gridCol w:w="1589"/>
        <w:gridCol w:w="1048"/>
        <w:gridCol w:w="3311"/>
        <w:gridCol w:w="3402"/>
      </w:tblGrid>
      <w:tr w:rsidR="00FF6AFD" w:rsidTr="00EA7853" w14:paraId="25CD9E2C" w14:textId="77777777">
        <w:tc>
          <w:tcPr>
            <w:tcW w:w="1589" w:type="dxa"/>
            <w:vMerge w:val="restart"/>
            <w:shd w:val="clear" w:color="auto" w:fill="BDD6EE" w:themeFill="accent1" w:themeFillTint="66"/>
          </w:tcPr>
          <w:p w:rsidR="00FF6AFD" w:rsidP="00EA7853" w:rsidRDefault="00FF6AFD" w14:paraId="1454C97D" w14:textId="77777777">
            <w:r>
              <w:t>Main Success Scenario</w:t>
            </w:r>
          </w:p>
        </w:tc>
        <w:tc>
          <w:tcPr>
            <w:tcW w:w="7761" w:type="dxa"/>
            <w:gridSpan w:val="3"/>
          </w:tcPr>
          <w:p w:rsidR="00FF6AFD" w:rsidP="00EA7853" w:rsidRDefault="00835483" w14:paraId="26340AA4" w14:textId="2D2B12AC">
            <w:pPr>
              <w:rPr>
                <w:rFonts w:ascii="Arial" w:hAnsi="Arial" w:eastAsia="Arial" w:cs="Arial"/>
                <w:color w:val="000000" w:themeColor="text1"/>
                <w:sz w:val="20"/>
                <w:szCs w:val="20"/>
              </w:rPr>
            </w:pPr>
            <w:r w:rsidRPr="00E52780">
              <w:rPr>
                <w:rFonts w:ascii="Arial" w:hAnsi="Arial" w:eastAsia="Arial" w:cs="Arial"/>
                <w:color w:val="000000" w:themeColor="text1"/>
                <w:sz w:val="20"/>
                <w:szCs w:val="20"/>
              </w:rPr>
              <w:t xml:space="preserve">Data for the </w:t>
            </w:r>
            <w:r w:rsidRPr="00E52780" w:rsidR="00F810B4">
              <w:rPr>
                <w:rFonts w:ascii="Arial" w:hAnsi="Arial" w:eastAsia="Arial" w:cs="Arial"/>
                <w:color w:val="000000" w:themeColor="text1"/>
                <w:sz w:val="20"/>
                <w:szCs w:val="20"/>
              </w:rPr>
              <w:t>Member Movement</w:t>
            </w:r>
            <w:r w:rsidR="00EC4D58">
              <w:rPr>
                <w:rFonts w:ascii="Arial" w:hAnsi="Arial" w:eastAsia="Arial" w:cs="Arial"/>
                <w:color w:val="000000" w:themeColor="text1"/>
                <w:sz w:val="20"/>
                <w:szCs w:val="20"/>
              </w:rPr>
              <w:t>,</w:t>
            </w:r>
            <w:r w:rsidRPr="00E52780" w:rsidR="000453DC">
              <w:rPr>
                <w:rFonts w:ascii="Arial" w:hAnsi="Arial" w:eastAsia="Arial" w:cs="Arial"/>
                <w:color w:val="000000" w:themeColor="text1"/>
                <w:sz w:val="20"/>
                <w:szCs w:val="20"/>
              </w:rPr>
              <w:t xml:space="preserve"> which</w:t>
            </w:r>
            <w:r w:rsidRPr="00E52780" w:rsidR="00F810B4">
              <w:rPr>
                <w:rFonts w:ascii="Arial" w:hAnsi="Arial" w:eastAsia="Arial" w:cs="Arial"/>
                <w:color w:val="000000" w:themeColor="text1"/>
                <w:sz w:val="20"/>
                <w:szCs w:val="20"/>
              </w:rPr>
              <w:t xml:space="preserve"> is the count of members moving in and out of BCBSRI's Market Segments</w:t>
            </w:r>
            <w:r w:rsidR="00EC4D58">
              <w:rPr>
                <w:rFonts w:ascii="Arial" w:hAnsi="Arial" w:eastAsia="Arial" w:cs="Arial"/>
                <w:color w:val="000000" w:themeColor="text1"/>
                <w:sz w:val="20"/>
                <w:szCs w:val="20"/>
              </w:rPr>
              <w:t>,</w:t>
            </w:r>
            <w:r w:rsidR="00D96897">
              <w:rPr>
                <w:rFonts w:ascii="Arial" w:hAnsi="Arial" w:eastAsia="Arial" w:cs="Arial"/>
                <w:color w:val="000000" w:themeColor="text1"/>
                <w:sz w:val="20"/>
                <w:szCs w:val="20"/>
              </w:rPr>
              <w:t xml:space="preserve"> is available </w:t>
            </w:r>
            <w:r w:rsidR="00E57D1E">
              <w:rPr>
                <w:rFonts w:ascii="Arial" w:hAnsi="Arial" w:eastAsia="Arial" w:cs="Arial"/>
                <w:color w:val="000000" w:themeColor="text1"/>
                <w:sz w:val="20"/>
                <w:szCs w:val="20"/>
              </w:rPr>
              <w:t>in the Data Mart</w:t>
            </w:r>
          </w:p>
          <w:p w:rsidRPr="00E52780" w:rsidR="00E57D1E" w:rsidP="00EA7853" w:rsidRDefault="00E57D1E" w14:paraId="13C2734A" w14:textId="0F576115"/>
        </w:tc>
      </w:tr>
      <w:tr w:rsidR="00FF6AFD" w:rsidTr="00EA7853" w14:paraId="5841C854" w14:textId="77777777">
        <w:tc>
          <w:tcPr>
            <w:tcW w:w="1589" w:type="dxa"/>
            <w:vMerge/>
          </w:tcPr>
          <w:p w:rsidR="00FF6AFD" w:rsidP="00EA7853" w:rsidRDefault="00FF6AFD" w14:paraId="5C39D1FA" w14:textId="77777777"/>
        </w:tc>
        <w:tc>
          <w:tcPr>
            <w:tcW w:w="1048" w:type="dxa"/>
            <w:shd w:val="clear" w:color="auto" w:fill="BDD6EE" w:themeFill="accent1" w:themeFillTint="66"/>
          </w:tcPr>
          <w:p w:rsidR="00FF6AFD" w:rsidP="00EA7853" w:rsidRDefault="00FF6AFD" w14:paraId="3139556A" w14:textId="77777777">
            <w:pPr>
              <w:jc w:val="center"/>
            </w:pPr>
            <w:r>
              <w:t>Step</w:t>
            </w:r>
          </w:p>
        </w:tc>
        <w:tc>
          <w:tcPr>
            <w:tcW w:w="3311" w:type="dxa"/>
            <w:shd w:val="clear" w:color="auto" w:fill="BDD6EE" w:themeFill="accent1" w:themeFillTint="66"/>
          </w:tcPr>
          <w:p w:rsidR="00FF6AFD" w:rsidP="00EA7853" w:rsidRDefault="00FF6AFD" w14:paraId="7F8E8511" w14:textId="77777777">
            <w:pPr>
              <w:jc w:val="center"/>
            </w:pPr>
            <w:r>
              <w:t>Actor’s Action</w:t>
            </w:r>
          </w:p>
        </w:tc>
        <w:tc>
          <w:tcPr>
            <w:tcW w:w="3402" w:type="dxa"/>
            <w:shd w:val="clear" w:color="auto" w:fill="BDD6EE" w:themeFill="accent1" w:themeFillTint="66"/>
          </w:tcPr>
          <w:p w:rsidR="00FF6AFD" w:rsidP="00EA7853" w:rsidRDefault="00FF6AFD" w14:paraId="1993DAE8" w14:textId="77777777">
            <w:pPr>
              <w:jc w:val="center"/>
            </w:pPr>
            <w:r>
              <w:t>System’s Response</w:t>
            </w:r>
          </w:p>
        </w:tc>
      </w:tr>
      <w:tr w:rsidR="00A3686C" w:rsidTr="00EA7853" w14:paraId="3FEDA153" w14:textId="77777777">
        <w:tc>
          <w:tcPr>
            <w:tcW w:w="1589" w:type="dxa"/>
            <w:vMerge/>
          </w:tcPr>
          <w:p w:rsidR="00A3686C" w:rsidP="00A3686C" w:rsidRDefault="00A3686C" w14:paraId="6EAF1462" w14:textId="77777777"/>
        </w:tc>
        <w:tc>
          <w:tcPr>
            <w:tcW w:w="1048" w:type="dxa"/>
          </w:tcPr>
          <w:p w:rsidR="00A3686C" w:rsidP="00A3686C" w:rsidRDefault="00A3686C" w14:paraId="4DADD396" w14:textId="77777777">
            <w:pPr>
              <w:pStyle w:val="ListParagraph"/>
              <w:spacing w:after="0" w:line="240" w:lineRule="auto"/>
            </w:pPr>
            <w:r>
              <w:t>1</w:t>
            </w:r>
          </w:p>
        </w:tc>
        <w:tc>
          <w:tcPr>
            <w:tcW w:w="3311" w:type="dxa"/>
          </w:tcPr>
          <w:p w:rsidR="00A3686C" w:rsidP="00A3686C" w:rsidRDefault="00A3686C" w14:paraId="209AEF32" w14:textId="7FB30FBD">
            <w:r>
              <w:t>Pull the member movement data</w:t>
            </w:r>
          </w:p>
        </w:tc>
        <w:tc>
          <w:tcPr>
            <w:tcW w:w="3402" w:type="dxa"/>
          </w:tcPr>
          <w:p w:rsidR="00A3686C" w:rsidP="00A3686C" w:rsidRDefault="00A3686C" w14:paraId="7135E944" w14:textId="77777777">
            <w:pPr>
              <w:pStyle w:val="ListParagraph"/>
              <w:numPr>
                <w:ilvl w:val="0"/>
                <w:numId w:val="15"/>
              </w:numPr>
              <w:spacing w:after="0" w:line="240" w:lineRule="auto"/>
            </w:pPr>
            <w:r>
              <w:t>All the required data is available</w:t>
            </w:r>
          </w:p>
          <w:p w:rsidR="00A3686C" w:rsidP="00A3686C" w:rsidRDefault="00A3686C" w14:paraId="3C42C605" w14:textId="77777777">
            <w:pPr>
              <w:pStyle w:val="ListParagraph"/>
              <w:numPr>
                <w:ilvl w:val="0"/>
                <w:numId w:val="15"/>
              </w:numPr>
              <w:spacing w:after="0" w:line="240" w:lineRule="auto"/>
            </w:pPr>
            <w:r w:rsidRPr="0023605B">
              <w:t xml:space="preserve">The generated extract should include </w:t>
            </w:r>
            <w:r>
              <w:t>Commercial &amp; Medicare Advantage members</w:t>
            </w:r>
          </w:p>
          <w:p w:rsidR="00A3686C" w:rsidP="00A3686C" w:rsidRDefault="00A3686C" w14:paraId="72D71280" w14:textId="77777777"/>
        </w:tc>
      </w:tr>
      <w:tr w:rsidR="00A3686C" w:rsidTr="00EA7853" w14:paraId="286E5014" w14:textId="77777777">
        <w:tc>
          <w:tcPr>
            <w:tcW w:w="1589" w:type="dxa"/>
            <w:vMerge/>
          </w:tcPr>
          <w:p w:rsidR="00A3686C" w:rsidP="00A3686C" w:rsidRDefault="00A3686C" w14:paraId="1A52CB7D" w14:textId="77777777"/>
        </w:tc>
        <w:tc>
          <w:tcPr>
            <w:tcW w:w="1048" w:type="dxa"/>
          </w:tcPr>
          <w:p w:rsidR="00A3686C" w:rsidP="00A3686C" w:rsidRDefault="00A3686C" w14:paraId="7555482F" w14:textId="5CB63C2E">
            <w:pPr>
              <w:pStyle w:val="ListParagraph"/>
              <w:spacing w:after="0" w:line="240" w:lineRule="auto"/>
            </w:pPr>
          </w:p>
        </w:tc>
        <w:tc>
          <w:tcPr>
            <w:tcW w:w="3311" w:type="dxa"/>
          </w:tcPr>
          <w:p w:rsidRPr="00F015DC" w:rsidR="00A3686C" w:rsidP="00A3686C" w:rsidRDefault="00A3686C" w14:paraId="63BF21BE" w14:textId="5036ADCC">
            <w:pPr>
              <w:rPr>
                <w:rFonts w:ascii="Arial" w:hAnsi="Arial" w:cs="Arial"/>
                <w:i/>
                <w:sz w:val="16"/>
                <w:szCs w:val="16"/>
              </w:rPr>
            </w:pPr>
          </w:p>
        </w:tc>
        <w:tc>
          <w:tcPr>
            <w:tcW w:w="3402" w:type="dxa"/>
          </w:tcPr>
          <w:p w:rsidRPr="00F015DC" w:rsidR="00A3686C" w:rsidP="00A3686C" w:rsidRDefault="00A3686C" w14:paraId="367E5ACE" w14:textId="77777777">
            <w:pPr>
              <w:rPr>
                <w:rFonts w:ascii="Arial" w:hAnsi="Arial" w:cs="Arial"/>
                <w:i/>
                <w:sz w:val="16"/>
                <w:szCs w:val="16"/>
              </w:rPr>
            </w:pPr>
          </w:p>
        </w:tc>
      </w:tr>
    </w:tbl>
    <w:p w:rsidR="00FF6AFD" w:rsidRDefault="00FF6AFD" w14:paraId="2A4AD832" w14:textId="77777777"/>
    <w:tbl>
      <w:tblPr>
        <w:tblStyle w:val="TableGrid"/>
        <w:tblW w:w="0" w:type="auto"/>
        <w:tblLook w:val="04A0" w:firstRow="1" w:lastRow="0" w:firstColumn="1" w:lastColumn="0" w:noHBand="0" w:noVBand="1"/>
      </w:tblPr>
      <w:tblGrid>
        <w:gridCol w:w="1491"/>
        <w:gridCol w:w="1048"/>
        <w:gridCol w:w="2657"/>
        <w:gridCol w:w="4154"/>
      </w:tblGrid>
      <w:tr w:rsidR="002F5A16" w:rsidTr="0032740F" w14:paraId="44CF4856" w14:textId="77777777">
        <w:tc>
          <w:tcPr>
            <w:tcW w:w="1615" w:type="dxa"/>
            <w:vMerge w:val="restart"/>
            <w:shd w:val="clear" w:color="auto" w:fill="BDD6EE" w:themeFill="accent1" w:themeFillTint="66"/>
          </w:tcPr>
          <w:p w:rsidR="002F5A16" w:rsidP="0032740F" w:rsidRDefault="002F5A16" w14:paraId="405D08E9" w14:textId="037BBEA1">
            <w:r>
              <w:t>Exception 1</w:t>
            </w:r>
          </w:p>
        </w:tc>
        <w:tc>
          <w:tcPr>
            <w:tcW w:w="9090" w:type="dxa"/>
            <w:gridSpan w:val="3"/>
          </w:tcPr>
          <w:p w:rsidR="002F5A16" w:rsidP="0032740F" w:rsidRDefault="002F5A16" w14:paraId="4D0BBDF0" w14:textId="77777777">
            <w:pPr>
              <w:rPr>
                <w:rFonts w:ascii="Arial" w:hAnsi="Arial" w:cs="Arial"/>
                <w:sz w:val="18"/>
                <w:szCs w:val="18"/>
              </w:rPr>
            </w:pPr>
            <w:r w:rsidRPr="00164EEE">
              <w:rPr>
                <w:rFonts w:ascii="Arial" w:hAnsi="Arial" w:cs="Arial"/>
                <w:sz w:val="18"/>
                <w:szCs w:val="18"/>
              </w:rPr>
              <w:t xml:space="preserve">If system failed to </w:t>
            </w:r>
            <w:r>
              <w:rPr>
                <w:rFonts w:ascii="Arial" w:hAnsi="Arial" w:cs="Arial"/>
                <w:sz w:val="18"/>
                <w:szCs w:val="18"/>
              </w:rPr>
              <w:t xml:space="preserve">display the </w:t>
            </w:r>
            <w:r w:rsidR="00C43AAA">
              <w:rPr>
                <w:rFonts w:ascii="Arial" w:hAnsi="Arial" w:cs="Arial"/>
                <w:sz w:val="18"/>
                <w:szCs w:val="18"/>
              </w:rPr>
              <w:t>required Data fields</w:t>
            </w:r>
          </w:p>
          <w:p w:rsidRPr="00B34FE1" w:rsidR="00323A21" w:rsidP="0032740F" w:rsidRDefault="00323A21" w14:paraId="4C2BBBC5" w14:textId="500E3B74"/>
        </w:tc>
      </w:tr>
      <w:tr w:rsidR="002F5A16" w:rsidTr="0032740F" w14:paraId="1930BFDE" w14:textId="77777777">
        <w:tc>
          <w:tcPr>
            <w:tcW w:w="1615" w:type="dxa"/>
            <w:vMerge/>
            <w:shd w:val="clear" w:color="auto" w:fill="BDD6EE" w:themeFill="accent1" w:themeFillTint="66"/>
          </w:tcPr>
          <w:p w:rsidR="002F5A16" w:rsidP="0032740F" w:rsidRDefault="002F5A16" w14:paraId="5F16E7ED" w14:textId="77777777"/>
        </w:tc>
        <w:tc>
          <w:tcPr>
            <w:tcW w:w="1048" w:type="dxa"/>
            <w:shd w:val="clear" w:color="auto" w:fill="BDD6EE" w:themeFill="accent1" w:themeFillTint="66"/>
          </w:tcPr>
          <w:p w:rsidR="002F5A16" w:rsidP="0032740F" w:rsidRDefault="002F5A16" w14:paraId="0CCC6364" w14:textId="77777777">
            <w:pPr>
              <w:jc w:val="center"/>
            </w:pPr>
            <w:r>
              <w:t>Step</w:t>
            </w:r>
          </w:p>
        </w:tc>
        <w:tc>
          <w:tcPr>
            <w:tcW w:w="3182" w:type="dxa"/>
            <w:shd w:val="clear" w:color="auto" w:fill="BDD6EE" w:themeFill="accent1" w:themeFillTint="66"/>
          </w:tcPr>
          <w:p w:rsidR="002F5A16" w:rsidP="0032740F" w:rsidRDefault="002F5A16" w14:paraId="180DA336" w14:textId="77777777">
            <w:pPr>
              <w:jc w:val="center"/>
            </w:pPr>
            <w:r>
              <w:t>Actor’s Action</w:t>
            </w:r>
          </w:p>
        </w:tc>
        <w:tc>
          <w:tcPr>
            <w:tcW w:w="4860" w:type="dxa"/>
            <w:shd w:val="clear" w:color="auto" w:fill="BDD6EE" w:themeFill="accent1" w:themeFillTint="66"/>
          </w:tcPr>
          <w:p w:rsidR="002F5A16" w:rsidP="0032740F" w:rsidRDefault="002F5A16" w14:paraId="5E3B04B7" w14:textId="77777777">
            <w:pPr>
              <w:jc w:val="center"/>
            </w:pPr>
            <w:r>
              <w:t>System’s Response</w:t>
            </w:r>
          </w:p>
        </w:tc>
      </w:tr>
      <w:tr w:rsidR="002F5A16" w:rsidTr="0032740F" w14:paraId="4330B9FF" w14:textId="77777777">
        <w:tc>
          <w:tcPr>
            <w:tcW w:w="1615" w:type="dxa"/>
            <w:vMerge/>
            <w:shd w:val="clear" w:color="auto" w:fill="BDD6EE" w:themeFill="accent1" w:themeFillTint="66"/>
          </w:tcPr>
          <w:p w:rsidR="002F5A16" w:rsidP="0032740F" w:rsidRDefault="002F5A16" w14:paraId="7E3D63E3" w14:textId="77777777"/>
        </w:tc>
        <w:tc>
          <w:tcPr>
            <w:tcW w:w="1048" w:type="dxa"/>
          </w:tcPr>
          <w:p w:rsidR="002F5A16" w:rsidP="0032740F" w:rsidRDefault="00FF20E4" w14:paraId="142DFD2B" w14:textId="6194251E">
            <w:pPr>
              <w:pStyle w:val="ListParagraph"/>
              <w:spacing w:after="0" w:line="240" w:lineRule="auto"/>
            </w:pPr>
            <w:r>
              <w:t>1</w:t>
            </w:r>
          </w:p>
        </w:tc>
        <w:tc>
          <w:tcPr>
            <w:tcW w:w="3182" w:type="dxa"/>
          </w:tcPr>
          <w:p w:rsidRPr="0000257F" w:rsidR="002F5A16" w:rsidP="0032740F" w:rsidRDefault="00D669B2" w14:paraId="43561E48" w14:textId="2DA4F444">
            <w:pPr>
              <w:rPr>
                <w:rFonts w:ascii="Arial" w:hAnsi="Arial" w:cs="Arial"/>
                <w:sz w:val="18"/>
                <w:szCs w:val="18"/>
              </w:rPr>
            </w:pPr>
            <w:r w:rsidRPr="00A94F9A">
              <w:t xml:space="preserve">If </w:t>
            </w:r>
            <w:r>
              <w:t xml:space="preserve">extract / </w:t>
            </w:r>
            <w:r w:rsidRPr="00A94F9A">
              <w:t xml:space="preserve">file is created without </w:t>
            </w:r>
            <w:r>
              <w:t xml:space="preserve">required </w:t>
            </w:r>
            <w:r w:rsidRPr="00A94F9A">
              <w:t>data</w:t>
            </w:r>
          </w:p>
        </w:tc>
        <w:tc>
          <w:tcPr>
            <w:tcW w:w="4860" w:type="dxa"/>
          </w:tcPr>
          <w:p w:rsidR="00045446" w:rsidP="00045446" w:rsidRDefault="00045446" w14:paraId="113E7396" w14:textId="659BA453">
            <w:pPr>
              <w:pStyle w:val="ListParagraph"/>
              <w:numPr>
                <w:ilvl w:val="0"/>
                <w:numId w:val="35"/>
              </w:numPr>
              <w:spacing w:after="0" w:line="240" w:lineRule="auto"/>
            </w:pPr>
            <w:r w:rsidRPr="00807AE2">
              <w:t xml:space="preserve">Create a snow Severity 3 ticket and assign it to the </w:t>
            </w:r>
            <w:r>
              <w:t>SNOW group “</w:t>
            </w:r>
            <w:proofErr w:type="spellStart"/>
            <w:r>
              <w:t>bcbsri-etl</w:t>
            </w:r>
            <w:proofErr w:type="spellEnd"/>
            <w:r>
              <w:t xml:space="preserve"> “D</w:t>
            </w:r>
            <w:r w:rsidRPr="00807AE2">
              <w:t xml:space="preserve">&amp;A team if an extract is created without </w:t>
            </w:r>
            <w:r>
              <w:t xml:space="preserve">required </w:t>
            </w:r>
            <w:r w:rsidRPr="00807AE2">
              <w:t>data</w:t>
            </w:r>
          </w:p>
          <w:p w:rsidRPr="00D669B2" w:rsidR="002F5A16" w:rsidP="00045446" w:rsidRDefault="00D669B2" w14:paraId="6AA7D203" w14:textId="39BF8956">
            <w:pPr>
              <w:pStyle w:val="ListParagraph"/>
              <w:numPr>
                <w:ilvl w:val="0"/>
                <w:numId w:val="35"/>
              </w:numPr>
              <w:spacing w:after="0" w:line="240" w:lineRule="auto"/>
              <w:rPr>
                <w:rFonts w:ascii="Arial" w:hAnsi="Arial" w:cs="Arial"/>
                <w:sz w:val="18"/>
                <w:szCs w:val="18"/>
              </w:rPr>
            </w:pPr>
            <w:r>
              <w:t>NTT’ Data’s “Data &amp; Analytics/EIM” team is the point of contact for manual generation of extract</w:t>
            </w:r>
          </w:p>
        </w:tc>
      </w:tr>
    </w:tbl>
    <w:p w:rsidR="002F5A16" w:rsidRDefault="002F5A16" w14:paraId="2EF77835" w14:textId="77777777"/>
    <w:p w:rsidR="00D669B2" w:rsidRDefault="00D669B2" w14:paraId="656D5519" w14:textId="77777777"/>
    <w:tbl>
      <w:tblPr>
        <w:tblStyle w:val="TableGrid"/>
        <w:tblW w:w="9575" w:type="dxa"/>
        <w:tblLayout w:type="fixed"/>
        <w:tblLook w:val="04A0" w:firstRow="1" w:lastRow="0" w:firstColumn="1" w:lastColumn="0" w:noHBand="0" w:noVBand="1"/>
      </w:tblPr>
      <w:tblGrid>
        <w:gridCol w:w="1012"/>
        <w:gridCol w:w="847"/>
        <w:gridCol w:w="7716"/>
      </w:tblGrid>
      <w:tr w:rsidR="00136F05" w:rsidTr="00323A21" w14:paraId="0EB42361" w14:textId="77777777">
        <w:trPr>
          <w:trHeight w:val="331"/>
        </w:trPr>
        <w:tc>
          <w:tcPr>
            <w:tcW w:w="1012" w:type="dxa"/>
            <w:vMerge w:val="restart"/>
            <w:shd w:val="clear" w:color="auto" w:fill="BDD6EE" w:themeFill="accent1" w:themeFillTint="66"/>
          </w:tcPr>
          <w:p w:rsidR="00136F05" w:rsidP="0032740F" w:rsidRDefault="00136F05" w14:paraId="0E32C753" w14:textId="77777777">
            <w:r>
              <w:t>Business Rules</w:t>
            </w:r>
          </w:p>
        </w:tc>
        <w:tc>
          <w:tcPr>
            <w:tcW w:w="847" w:type="dxa"/>
            <w:shd w:val="clear" w:color="auto" w:fill="BDD6EE" w:themeFill="accent1" w:themeFillTint="66"/>
          </w:tcPr>
          <w:p w:rsidR="00136F05" w:rsidP="0032740F" w:rsidRDefault="00136F05" w14:paraId="4D156DE1" w14:textId="77777777">
            <w:r>
              <w:t>Rule #</w:t>
            </w:r>
          </w:p>
        </w:tc>
        <w:tc>
          <w:tcPr>
            <w:tcW w:w="7716" w:type="dxa"/>
            <w:shd w:val="clear" w:color="auto" w:fill="BDD6EE" w:themeFill="accent1" w:themeFillTint="66"/>
          </w:tcPr>
          <w:p w:rsidR="00136F05" w:rsidP="0032740F" w:rsidRDefault="00136F05" w14:paraId="4A252974" w14:textId="77777777">
            <w:r>
              <w:t>Description</w:t>
            </w:r>
          </w:p>
        </w:tc>
      </w:tr>
      <w:tr w:rsidR="00136F05" w:rsidTr="00323A21" w14:paraId="39D8ED14" w14:textId="77777777">
        <w:trPr>
          <w:trHeight w:val="2303"/>
        </w:trPr>
        <w:tc>
          <w:tcPr>
            <w:tcW w:w="1012" w:type="dxa"/>
            <w:vMerge/>
            <w:shd w:val="clear" w:color="auto" w:fill="BDD6EE" w:themeFill="accent1" w:themeFillTint="66"/>
          </w:tcPr>
          <w:p w:rsidR="00136F05" w:rsidP="00136F05" w:rsidRDefault="00136F05" w14:paraId="2FBE0AB8" w14:textId="77777777"/>
        </w:tc>
        <w:tc>
          <w:tcPr>
            <w:tcW w:w="847" w:type="dxa"/>
          </w:tcPr>
          <w:p w:rsidR="00136F05" w:rsidP="00136F05" w:rsidRDefault="00426983" w14:paraId="28ADFD73" w14:textId="5DA2604E">
            <w:r>
              <w:t>BR1</w:t>
            </w:r>
          </w:p>
        </w:tc>
        <w:tc>
          <w:tcPr>
            <w:tcW w:w="7716" w:type="dxa"/>
          </w:tcPr>
          <w:tbl>
            <w:tblPr>
              <w:tblStyle w:val="TableGrid"/>
              <w:tblW w:w="0" w:type="auto"/>
              <w:tblLayout w:type="fixed"/>
              <w:tblLook w:val="06A0" w:firstRow="1" w:lastRow="0" w:firstColumn="1" w:lastColumn="0" w:noHBand="1" w:noVBand="1"/>
            </w:tblPr>
            <w:tblGrid>
              <w:gridCol w:w="1757"/>
              <w:gridCol w:w="5417"/>
            </w:tblGrid>
            <w:tr w:rsidRPr="00EE0C60" w:rsidR="00136F05" w:rsidTr="00D92BC9" w14:paraId="663BAD68" w14:textId="77777777">
              <w:trPr>
                <w:trHeight w:val="298"/>
              </w:trPr>
              <w:tc>
                <w:tcPr>
                  <w:tcW w:w="1757" w:type="dxa"/>
                  <w:tcBorders>
                    <w:top w:val="nil"/>
                    <w:left w:val="nil"/>
                    <w:bottom w:val="single" w:color="auto" w:sz="4" w:space="0"/>
                    <w:right w:val="nil"/>
                  </w:tcBorders>
                  <w:shd w:val="clear" w:color="auto" w:fill="E2EFDA"/>
                  <w:vAlign w:val="center"/>
                </w:tcPr>
                <w:p w:rsidRPr="00EE0C60" w:rsidR="00136F05" w:rsidP="00136F05" w:rsidRDefault="00136F05" w14:paraId="5CB4DBC1" w14:textId="77777777">
                  <w:r w:rsidRPr="00EE0C60">
                    <w:rPr>
                      <w:rFonts w:ascii="Arial" w:hAnsi="Arial" w:eastAsia="Arial" w:cs="Arial"/>
                      <w:b/>
                      <w:bCs/>
                      <w:color w:val="000000" w:themeColor="text1"/>
                    </w:rPr>
                    <w:t>Measurement</w:t>
                  </w:r>
                </w:p>
              </w:tc>
              <w:tc>
                <w:tcPr>
                  <w:tcW w:w="5417" w:type="dxa"/>
                  <w:tcBorders>
                    <w:top w:val="nil"/>
                    <w:left w:val="nil"/>
                    <w:bottom w:val="single" w:color="auto" w:sz="4" w:space="0"/>
                    <w:right w:val="nil"/>
                  </w:tcBorders>
                  <w:shd w:val="clear" w:color="auto" w:fill="E2EFDA"/>
                  <w:vAlign w:val="center"/>
                </w:tcPr>
                <w:p w:rsidRPr="00EE0C60" w:rsidR="00136F05" w:rsidP="00136F05" w:rsidRDefault="00136F05" w14:paraId="215F75EC" w14:textId="77777777">
                  <w:r w:rsidRPr="00EE0C60">
                    <w:rPr>
                      <w:rFonts w:ascii="Arial" w:hAnsi="Arial" w:eastAsia="Arial" w:cs="Arial"/>
                      <w:b/>
                      <w:bCs/>
                      <w:color w:val="000000" w:themeColor="text1"/>
                    </w:rPr>
                    <w:t>Description</w:t>
                  </w:r>
                </w:p>
              </w:tc>
            </w:tr>
            <w:tr w:rsidRPr="00EE0C60" w:rsidR="00136F05" w:rsidTr="00D92BC9" w14:paraId="17490043" w14:textId="77777777">
              <w:trPr>
                <w:trHeight w:val="298"/>
              </w:trPr>
              <w:tc>
                <w:tcPr>
                  <w:tcW w:w="1757" w:type="dxa"/>
                  <w:tcBorders>
                    <w:top w:val="single" w:color="auto" w:sz="4" w:space="0"/>
                    <w:left w:val="single" w:color="auto" w:sz="4" w:space="0"/>
                    <w:bottom w:val="single" w:color="auto" w:sz="4" w:space="0"/>
                    <w:right w:val="single" w:color="auto" w:sz="4" w:space="0"/>
                  </w:tcBorders>
                  <w:vAlign w:val="center"/>
                </w:tcPr>
                <w:p w:rsidRPr="00EE0C60" w:rsidR="00136F05" w:rsidP="00136F05" w:rsidRDefault="00136F05" w14:paraId="1A786459" w14:textId="77777777">
                  <w:r w:rsidRPr="00EE0C60">
                    <w:t>New members</w:t>
                  </w:r>
                </w:p>
              </w:tc>
              <w:tc>
                <w:tcPr>
                  <w:tcW w:w="5417" w:type="dxa"/>
                  <w:tcBorders>
                    <w:top w:val="single" w:color="auto" w:sz="4" w:space="0"/>
                    <w:left w:val="single" w:color="auto" w:sz="4" w:space="0"/>
                    <w:bottom w:val="single" w:color="auto" w:sz="4" w:space="0"/>
                    <w:right w:val="single" w:color="auto" w:sz="4" w:space="0"/>
                  </w:tcBorders>
                  <w:vAlign w:val="center"/>
                </w:tcPr>
                <w:p w:rsidRPr="00EE0C60" w:rsidR="00136F05" w:rsidP="00136F05" w:rsidRDefault="00136F05" w14:paraId="17AE5D96" w14:textId="77777777">
                  <w:r w:rsidRPr="00EE0C60">
                    <w:rPr>
                      <w:rFonts w:ascii="Arial" w:hAnsi="Arial" w:eastAsia="Arial" w:cs="Arial"/>
                      <w:color w:val="000000" w:themeColor="text1"/>
                      <w:sz w:val="20"/>
                      <w:szCs w:val="20"/>
                    </w:rPr>
                    <w:t xml:space="preserve">Count of all members new to a </w:t>
                  </w:r>
                  <w:proofErr w:type="spellStart"/>
                  <w:r w:rsidRPr="00EE0C60">
                    <w:rPr>
                      <w:rFonts w:ascii="Arial" w:hAnsi="Arial" w:eastAsia="Arial" w:cs="Arial"/>
                      <w:color w:val="000000" w:themeColor="text1"/>
                      <w:sz w:val="20"/>
                      <w:szCs w:val="20"/>
                    </w:rPr>
                    <w:t>Market_Segment</w:t>
                  </w:r>
                  <w:proofErr w:type="spellEnd"/>
                </w:p>
              </w:tc>
            </w:tr>
            <w:tr w:rsidRPr="00EE0C60" w:rsidR="00136F05" w:rsidTr="00D92BC9" w14:paraId="12EAA797" w14:textId="77777777">
              <w:trPr>
                <w:trHeight w:val="298"/>
              </w:trPr>
              <w:tc>
                <w:tcPr>
                  <w:tcW w:w="1757"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EE0C60" w:rsidR="00136F05" w:rsidP="00136F05" w:rsidRDefault="00136F05" w14:paraId="669BC9BA" w14:textId="77777777">
                  <w:r w:rsidRPr="00EE0C60">
                    <w:rPr>
                      <w:rFonts w:ascii="Arial" w:hAnsi="Arial" w:eastAsia="Arial" w:cs="Arial"/>
                      <w:color w:val="000000" w:themeColor="text1"/>
                      <w:sz w:val="20"/>
                      <w:szCs w:val="20"/>
                    </w:rPr>
                    <w:t>New members (New Account) *</w:t>
                  </w:r>
                </w:p>
              </w:tc>
              <w:tc>
                <w:tcPr>
                  <w:tcW w:w="5417"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EE0C60" w:rsidR="00136F05" w:rsidP="00136F05" w:rsidRDefault="00136F05" w14:paraId="0196D80A" w14:textId="77777777">
                  <w:r w:rsidRPr="00EE0C60">
                    <w:rPr>
                      <w:rFonts w:ascii="Arial" w:hAnsi="Arial" w:eastAsia="Arial" w:cs="Arial"/>
                      <w:color w:val="000000" w:themeColor="text1"/>
                      <w:sz w:val="20"/>
                      <w:szCs w:val="20"/>
                    </w:rPr>
                    <w:t xml:space="preserve">Count of members new to a </w:t>
                  </w:r>
                  <w:proofErr w:type="spellStart"/>
                  <w:r w:rsidRPr="00EE0C60">
                    <w:rPr>
                      <w:rFonts w:ascii="Arial" w:hAnsi="Arial" w:eastAsia="Arial" w:cs="Arial"/>
                      <w:color w:val="000000" w:themeColor="text1"/>
                      <w:sz w:val="20"/>
                      <w:szCs w:val="20"/>
                    </w:rPr>
                    <w:t>Market_Segment</w:t>
                  </w:r>
                  <w:proofErr w:type="spellEnd"/>
                  <w:r w:rsidRPr="00EE0C60">
                    <w:rPr>
                      <w:rFonts w:ascii="Arial" w:hAnsi="Arial" w:eastAsia="Arial" w:cs="Arial"/>
                      <w:color w:val="000000" w:themeColor="text1"/>
                      <w:sz w:val="20"/>
                      <w:szCs w:val="20"/>
                    </w:rPr>
                    <w:t xml:space="preserve"> </w:t>
                  </w:r>
                  <w:proofErr w:type="gramStart"/>
                  <w:r w:rsidRPr="00EE0C60">
                    <w:rPr>
                      <w:rFonts w:ascii="Arial" w:hAnsi="Arial" w:eastAsia="Arial" w:cs="Arial"/>
                      <w:color w:val="000000" w:themeColor="text1"/>
                      <w:sz w:val="20"/>
                      <w:szCs w:val="20"/>
                    </w:rPr>
                    <w:t>as a result of</w:t>
                  </w:r>
                  <w:proofErr w:type="gramEnd"/>
                  <w:r w:rsidRPr="00EE0C60">
                    <w:rPr>
                      <w:rFonts w:ascii="Arial" w:hAnsi="Arial" w:eastAsia="Arial" w:cs="Arial"/>
                      <w:color w:val="000000" w:themeColor="text1"/>
                      <w:sz w:val="20"/>
                      <w:szCs w:val="20"/>
                    </w:rPr>
                    <w:t xml:space="preserve"> new Commercial accounts</w:t>
                  </w:r>
                </w:p>
              </w:tc>
            </w:tr>
            <w:tr w:rsidRPr="00EE0C60" w:rsidR="00136F05" w:rsidTr="00D92BC9" w14:paraId="493AF5BA" w14:textId="77777777">
              <w:trPr>
                <w:trHeight w:val="298"/>
              </w:trPr>
              <w:tc>
                <w:tcPr>
                  <w:tcW w:w="1757" w:type="dxa"/>
                  <w:tcBorders>
                    <w:top w:val="single" w:color="auto" w:sz="4" w:space="0"/>
                    <w:left w:val="single" w:color="auto" w:sz="4" w:space="0"/>
                    <w:bottom w:val="single" w:color="auto" w:sz="4" w:space="0"/>
                    <w:right w:val="single" w:color="auto" w:sz="4" w:space="0"/>
                  </w:tcBorders>
                  <w:vAlign w:val="center"/>
                </w:tcPr>
                <w:p w:rsidRPr="00EE0C60" w:rsidR="00136F05" w:rsidP="00136F05" w:rsidRDefault="00136F05" w14:paraId="4F2C08EC" w14:textId="77777777">
                  <w:r w:rsidRPr="00EE0C60">
                    <w:rPr>
                      <w:rFonts w:ascii="Arial" w:hAnsi="Arial" w:eastAsia="Arial" w:cs="Arial"/>
                      <w:color w:val="000000" w:themeColor="text1"/>
                      <w:sz w:val="20"/>
                      <w:szCs w:val="20"/>
                    </w:rPr>
                    <w:t>New members (Organic)</w:t>
                  </w:r>
                </w:p>
              </w:tc>
              <w:tc>
                <w:tcPr>
                  <w:tcW w:w="5417" w:type="dxa"/>
                  <w:tcBorders>
                    <w:top w:val="single" w:color="auto" w:sz="4" w:space="0"/>
                    <w:left w:val="single" w:color="auto" w:sz="4" w:space="0"/>
                    <w:bottom w:val="single" w:color="auto" w:sz="4" w:space="0"/>
                    <w:right w:val="single" w:color="auto" w:sz="4" w:space="0"/>
                  </w:tcBorders>
                  <w:vAlign w:val="center"/>
                </w:tcPr>
                <w:p w:rsidRPr="00EE0C60" w:rsidR="00136F05" w:rsidP="00136F05" w:rsidRDefault="00136F05" w14:paraId="675F2C7F" w14:textId="77777777">
                  <w:r w:rsidRPr="00EE0C60">
                    <w:rPr>
                      <w:rFonts w:ascii="Arial" w:hAnsi="Arial" w:eastAsia="Arial" w:cs="Arial"/>
                      <w:color w:val="000000" w:themeColor="text1"/>
                      <w:sz w:val="20"/>
                      <w:szCs w:val="20"/>
                    </w:rPr>
                    <w:t xml:space="preserve">Count of members new to a </w:t>
                  </w:r>
                  <w:proofErr w:type="spellStart"/>
                  <w:r w:rsidRPr="00EE0C60">
                    <w:rPr>
                      <w:rFonts w:ascii="Arial" w:hAnsi="Arial" w:eastAsia="Arial" w:cs="Arial"/>
                      <w:color w:val="000000" w:themeColor="text1"/>
                      <w:sz w:val="20"/>
                      <w:szCs w:val="20"/>
                    </w:rPr>
                    <w:t>Market_Segment</w:t>
                  </w:r>
                  <w:proofErr w:type="spellEnd"/>
                  <w:r w:rsidRPr="00EE0C60">
                    <w:rPr>
                      <w:rFonts w:ascii="Arial" w:hAnsi="Arial" w:eastAsia="Arial" w:cs="Arial"/>
                      <w:color w:val="000000" w:themeColor="text1"/>
                      <w:sz w:val="20"/>
                      <w:szCs w:val="20"/>
                    </w:rPr>
                    <w:t xml:space="preserve"> </w:t>
                  </w:r>
                  <w:proofErr w:type="gramStart"/>
                  <w:r w:rsidRPr="00EE0C60">
                    <w:rPr>
                      <w:rFonts w:ascii="Arial" w:hAnsi="Arial" w:eastAsia="Arial" w:cs="Arial"/>
                      <w:color w:val="000000" w:themeColor="text1"/>
                      <w:sz w:val="20"/>
                      <w:szCs w:val="20"/>
                    </w:rPr>
                    <w:t>as a result of</w:t>
                  </w:r>
                  <w:proofErr w:type="gramEnd"/>
                  <w:r w:rsidRPr="00EE0C60">
                    <w:rPr>
                      <w:rFonts w:ascii="Arial" w:hAnsi="Arial" w:eastAsia="Arial" w:cs="Arial"/>
                      <w:color w:val="000000" w:themeColor="text1"/>
                      <w:sz w:val="20"/>
                      <w:szCs w:val="20"/>
                    </w:rPr>
                    <w:t xml:space="preserve"> existing Commercial accounts adding members</w:t>
                  </w:r>
                </w:p>
              </w:tc>
            </w:tr>
            <w:tr w:rsidRPr="00EE0C60" w:rsidR="00136F05" w:rsidTr="00D92BC9" w14:paraId="044C31EA" w14:textId="77777777">
              <w:trPr>
                <w:trHeight w:val="298"/>
              </w:trPr>
              <w:tc>
                <w:tcPr>
                  <w:tcW w:w="1757"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EE0C60" w:rsidR="00136F05" w:rsidP="00136F05" w:rsidRDefault="00136F05" w14:paraId="75F1C87E" w14:textId="77777777">
                  <w:r w:rsidRPr="00EE0C60">
                    <w:rPr>
                      <w:rFonts w:ascii="Arial" w:hAnsi="Arial" w:eastAsia="Arial" w:cs="Arial"/>
                      <w:color w:val="000000" w:themeColor="text1"/>
                      <w:sz w:val="20"/>
                      <w:szCs w:val="20"/>
                    </w:rPr>
                    <w:t>New members (Transfers in)</w:t>
                  </w:r>
                </w:p>
              </w:tc>
              <w:tc>
                <w:tcPr>
                  <w:tcW w:w="5417"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EE0C60" w:rsidR="00136F05" w:rsidP="00136F05" w:rsidRDefault="00136F05" w14:paraId="57A58781" w14:textId="77777777">
                  <w:r w:rsidRPr="00EE0C60">
                    <w:rPr>
                      <w:rFonts w:ascii="Arial" w:hAnsi="Arial" w:eastAsia="Arial" w:cs="Arial"/>
                      <w:color w:val="000000" w:themeColor="text1"/>
                      <w:sz w:val="20"/>
                      <w:szCs w:val="20"/>
                    </w:rPr>
                    <w:t xml:space="preserve">Count of all members new to a </w:t>
                  </w:r>
                  <w:proofErr w:type="spellStart"/>
                  <w:r w:rsidRPr="00EE0C60">
                    <w:rPr>
                      <w:rFonts w:ascii="Arial" w:hAnsi="Arial" w:eastAsia="Arial" w:cs="Arial"/>
                      <w:color w:val="000000" w:themeColor="text1"/>
                      <w:sz w:val="20"/>
                      <w:szCs w:val="20"/>
                    </w:rPr>
                    <w:t>Market_Segment</w:t>
                  </w:r>
                  <w:proofErr w:type="spellEnd"/>
                  <w:r w:rsidRPr="00EE0C60">
                    <w:rPr>
                      <w:rFonts w:ascii="Arial" w:hAnsi="Arial" w:eastAsia="Arial" w:cs="Arial"/>
                      <w:color w:val="000000" w:themeColor="text1"/>
                      <w:sz w:val="20"/>
                      <w:szCs w:val="20"/>
                    </w:rPr>
                    <w:t xml:space="preserve"> who are present in a </w:t>
                  </w:r>
                  <w:r w:rsidRPr="00EE0C60">
                    <w:rPr>
                      <w:rFonts w:ascii="Arial" w:hAnsi="Arial" w:eastAsia="Arial" w:cs="Arial"/>
                      <w:i/>
                      <w:iCs/>
                      <w:color w:val="000000" w:themeColor="text1"/>
                      <w:sz w:val="20"/>
                      <w:szCs w:val="20"/>
                    </w:rPr>
                    <w:t>different</w:t>
                  </w:r>
                  <w:r w:rsidRPr="00EE0C60">
                    <w:rPr>
                      <w:rFonts w:ascii="Arial" w:hAnsi="Arial" w:eastAsia="Arial" w:cs="Arial"/>
                      <w:color w:val="000000" w:themeColor="text1"/>
                      <w:sz w:val="20"/>
                      <w:szCs w:val="20"/>
                    </w:rPr>
                    <w:t xml:space="preserve"> </w:t>
                  </w:r>
                  <w:proofErr w:type="spellStart"/>
                  <w:r w:rsidRPr="00EE0C60">
                    <w:rPr>
                      <w:rFonts w:ascii="Arial" w:hAnsi="Arial" w:eastAsia="Arial" w:cs="Arial"/>
                      <w:color w:val="000000" w:themeColor="text1"/>
                      <w:sz w:val="20"/>
                      <w:szCs w:val="20"/>
                    </w:rPr>
                    <w:t>Market_Segment</w:t>
                  </w:r>
                  <w:proofErr w:type="spellEnd"/>
                  <w:r w:rsidRPr="00EE0C60">
                    <w:rPr>
                      <w:rFonts w:ascii="Arial" w:hAnsi="Arial" w:eastAsia="Arial" w:cs="Arial"/>
                      <w:color w:val="000000" w:themeColor="text1"/>
                      <w:sz w:val="20"/>
                      <w:szCs w:val="20"/>
                    </w:rPr>
                    <w:t xml:space="preserve"> in the prior month</w:t>
                  </w:r>
                </w:p>
              </w:tc>
            </w:tr>
            <w:tr w:rsidRPr="00EE0C60" w:rsidR="00136F05" w:rsidTr="00D92BC9" w14:paraId="211A671B" w14:textId="77777777">
              <w:trPr>
                <w:trHeight w:val="298"/>
              </w:trPr>
              <w:tc>
                <w:tcPr>
                  <w:tcW w:w="1757" w:type="dxa"/>
                  <w:tcBorders>
                    <w:top w:val="single" w:color="auto" w:sz="4" w:space="0"/>
                    <w:left w:val="single" w:color="auto" w:sz="4" w:space="0"/>
                    <w:bottom w:val="single" w:color="auto" w:sz="4" w:space="0"/>
                    <w:right w:val="single" w:color="auto" w:sz="4" w:space="0"/>
                  </w:tcBorders>
                  <w:vAlign w:val="center"/>
                </w:tcPr>
                <w:p w:rsidRPr="00EE0C60" w:rsidR="00136F05" w:rsidP="00136F05" w:rsidRDefault="00136F05" w14:paraId="7A238D82" w14:textId="77777777">
                  <w:r w:rsidRPr="00EE0C60">
                    <w:rPr>
                      <w:rFonts w:ascii="Arial" w:hAnsi="Arial" w:eastAsia="Arial" w:cs="Arial"/>
                      <w:color w:val="000000" w:themeColor="text1"/>
                      <w:sz w:val="20"/>
                      <w:szCs w:val="20"/>
                    </w:rPr>
                    <w:t>New members (Whole-case transfers in)</w:t>
                  </w:r>
                </w:p>
              </w:tc>
              <w:tc>
                <w:tcPr>
                  <w:tcW w:w="5417" w:type="dxa"/>
                  <w:tcBorders>
                    <w:top w:val="single" w:color="auto" w:sz="4" w:space="0"/>
                    <w:left w:val="single" w:color="auto" w:sz="4" w:space="0"/>
                    <w:bottom w:val="single" w:color="auto" w:sz="4" w:space="0"/>
                    <w:right w:val="single" w:color="auto" w:sz="4" w:space="0"/>
                  </w:tcBorders>
                  <w:vAlign w:val="center"/>
                </w:tcPr>
                <w:p w:rsidRPr="00EE0C60" w:rsidR="00136F05" w:rsidP="00136F05" w:rsidRDefault="00136F05" w14:paraId="40F8BA93" w14:textId="77777777">
                  <w:r w:rsidRPr="00EE0C60">
                    <w:rPr>
                      <w:rFonts w:ascii="Arial" w:hAnsi="Arial" w:eastAsia="Arial" w:cs="Arial"/>
                      <w:color w:val="000000" w:themeColor="text1"/>
                      <w:sz w:val="20"/>
                      <w:szCs w:val="20"/>
                    </w:rPr>
                    <w:t xml:space="preserve">Count of members new to a </w:t>
                  </w:r>
                  <w:proofErr w:type="spellStart"/>
                  <w:r w:rsidRPr="00EE0C60">
                    <w:rPr>
                      <w:rFonts w:ascii="Arial" w:hAnsi="Arial" w:eastAsia="Arial" w:cs="Arial"/>
                      <w:color w:val="000000" w:themeColor="text1"/>
                      <w:sz w:val="20"/>
                      <w:szCs w:val="20"/>
                    </w:rPr>
                    <w:t>Market_Segment</w:t>
                  </w:r>
                  <w:proofErr w:type="spellEnd"/>
                  <w:r w:rsidRPr="00EE0C60">
                    <w:rPr>
                      <w:rFonts w:ascii="Arial" w:hAnsi="Arial" w:eastAsia="Arial" w:cs="Arial"/>
                      <w:color w:val="000000" w:themeColor="text1"/>
                      <w:sz w:val="20"/>
                      <w:szCs w:val="20"/>
                    </w:rPr>
                    <w:t xml:space="preserve"> </w:t>
                  </w:r>
                  <w:proofErr w:type="gramStart"/>
                  <w:r w:rsidRPr="00EE0C60">
                    <w:rPr>
                      <w:rFonts w:ascii="Arial" w:hAnsi="Arial" w:eastAsia="Arial" w:cs="Arial"/>
                      <w:color w:val="000000" w:themeColor="text1"/>
                      <w:sz w:val="20"/>
                      <w:szCs w:val="20"/>
                    </w:rPr>
                    <w:t>as a result of</w:t>
                  </w:r>
                  <w:proofErr w:type="gramEnd"/>
                  <w:r w:rsidRPr="00EE0C60">
                    <w:rPr>
                      <w:rFonts w:ascii="Arial" w:hAnsi="Arial" w:eastAsia="Arial" w:cs="Arial"/>
                      <w:color w:val="000000" w:themeColor="text1"/>
                      <w:sz w:val="20"/>
                      <w:szCs w:val="20"/>
                    </w:rPr>
                    <w:t xml:space="preserve"> a Commercial account 'transferring' from a different </w:t>
                  </w:r>
                  <w:proofErr w:type="spellStart"/>
                  <w:r w:rsidRPr="00EE0C60">
                    <w:rPr>
                      <w:rFonts w:ascii="Arial" w:hAnsi="Arial" w:eastAsia="Arial" w:cs="Arial"/>
                      <w:color w:val="000000" w:themeColor="text1"/>
                      <w:sz w:val="20"/>
                      <w:szCs w:val="20"/>
                    </w:rPr>
                    <w:t>Market_Segment</w:t>
                  </w:r>
                  <w:proofErr w:type="spellEnd"/>
                </w:p>
              </w:tc>
            </w:tr>
            <w:tr w:rsidRPr="00EE0C60" w:rsidR="00136F05" w:rsidTr="00D92BC9" w14:paraId="73892AF6" w14:textId="77777777">
              <w:trPr>
                <w:trHeight w:val="298"/>
              </w:trPr>
              <w:tc>
                <w:tcPr>
                  <w:tcW w:w="1757"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EE0C60" w:rsidR="00136F05" w:rsidP="00136F05" w:rsidRDefault="00136F05" w14:paraId="0CF23826" w14:textId="77777777">
                  <w:r w:rsidRPr="00EE0C60">
                    <w:rPr>
                      <w:rFonts w:ascii="Arial" w:hAnsi="Arial" w:eastAsia="Arial" w:cs="Arial"/>
                      <w:color w:val="000000" w:themeColor="text1"/>
                      <w:sz w:val="20"/>
                      <w:szCs w:val="20"/>
                    </w:rPr>
                    <w:t>New members (Cyclers)</w:t>
                  </w:r>
                </w:p>
              </w:tc>
              <w:tc>
                <w:tcPr>
                  <w:tcW w:w="5417"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EE0C60" w:rsidR="00136F05" w:rsidP="00136F05" w:rsidRDefault="00136F05" w14:paraId="4360CC44" w14:textId="77777777">
                  <w:r w:rsidRPr="00EE0C60">
                    <w:rPr>
                      <w:rFonts w:ascii="Arial" w:hAnsi="Arial" w:eastAsia="Arial" w:cs="Arial"/>
                      <w:color w:val="000000" w:themeColor="text1"/>
                      <w:sz w:val="20"/>
                      <w:szCs w:val="20"/>
                    </w:rPr>
                    <w:t xml:space="preserve">Count of members new to the Individual </w:t>
                  </w:r>
                  <w:proofErr w:type="spellStart"/>
                  <w:r w:rsidRPr="00EE0C60">
                    <w:rPr>
                      <w:rFonts w:ascii="Arial" w:hAnsi="Arial" w:eastAsia="Arial" w:cs="Arial"/>
                      <w:color w:val="000000" w:themeColor="text1"/>
                      <w:sz w:val="20"/>
                      <w:szCs w:val="20"/>
                    </w:rPr>
                    <w:t>Market_Segment</w:t>
                  </w:r>
                  <w:proofErr w:type="spellEnd"/>
                  <w:r w:rsidRPr="00EE0C60">
                    <w:rPr>
                      <w:rFonts w:ascii="Arial" w:hAnsi="Arial" w:eastAsia="Arial" w:cs="Arial"/>
                      <w:color w:val="000000" w:themeColor="text1"/>
                      <w:sz w:val="20"/>
                      <w:szCs w:val="20"/>
                    </w:rPr>
                    <w:t xml:space="preserve"> (Direct Pay / HSRI)</w:t>
                  </w:r>
                </w:p>
              </w:tc>
            </w:tr>
            <w:tr w:rsidRPr="00EE0C60" w:rsidR="00136F05" w:rsidTr="00D92BC9" w14:paraId="4921F039" w14:textId="77777777">
              <w:trPr>
                <w:trHeight w:val="298"/>
              </w:trPr>
              <w:tc>
                <w:tcPr>
                  <w:tcW w:w="1757" w:type="dxa"/>
                  <w:tcBorders>
                    <w:top w:val="single" w:color="auto" w:sz="4" w:space="0"/>
                    <w:left w:val="single" w:color="auto" w:sz="4" w:space="0"/>
                    <w:bottom w:val="single" w:color="auto" w:sz="4" w:space="0"/>
                    <w:right w:val="single" w:color="auto" w:sz="4" w:space="0"/>
                  </w:tcBorders>
                  <w:vAlign w:val="center"/>
                </w:tcPr>
                <w:p w:rsidRPr="00EE0C60" w:rsidR="00136F05" w:rsidP="00136F05" w:rsidRDefault="00136F05" w14:paraId="70420C89" w14:textId="77777777">
                  <w:r w:rsidRPr="00EE0C60">
                    <w:t>Lost members</w:t>
                  </w:r>
                </w:p>
              </w:tc>
              <w:tc>
                <w:tcPr>
                  <w:tcW w:w="5417" w:type="dxa"/>
                  <w:tcBorders>
                    <w:top w:val="single" w:color="auto" w:sz="4" w:space="0"/>
                    <w:left w:val="single" w:color="auto" w:sz="4" w:space="0"/>
                    <w:bottom w:val="single" w:color="auto" w:sz="4" w:space="0"/>
                    <w:right w:val="single" w:color="auto" w:sz="4" w:space="0"/>
                  </w:tcBorders>
                  <w:vAlign w:val="center"/>
                </w:tcPr>
                <w:p w:rsidRPr="00EE0C60" w:rsidR="00136F05" w:rsidP="00136F05" w:rsidRDefault="00136F05" w14:paraId="30E7D6A3" w14:textId="77777777">
                  <w:r w:rsidRPr="00EE0C60">
                    <w:rPr>
                      <w:rFonts w:ascii="Arial" w:hAnsi="Arial" w:eastAsia="Arial" w:cs="Arial"/>
                      <w:color w:val="000000" w:themeColor="text1"/>
                      <w:sz w:val="20"/>
                      <w:szCs w:val="20"/>
                    </w:rPr>
                    <w:t xml:space="preserve">Count of all members lost from a </w:t>
                  </w:r>
                  <w:proofErr w:type="spellStart"/>
                  <w:r w:rsidRPr="00EE0C60">
                    <w:rPr>
                      <w:rFonts w:ascii="Arial" w:hAnsi="Arial" w:eastAsia="Arial" w:cs="Arial"/>
                      <w:color w:val="000000" w:themeColor="text1"/>
                      <w:sz w:val="20"/>
                      <w:szCs w:val="20"/>
                    </w:rPr>
                    <w:t>Market_Segment</w:t>
                  </w:r>
                  <w:proofErr w:type="spellEnd"/>
                </w:p>
              </w:tc>
            </w:tr>
            <w:tr w:rsidRPr="00EE0C60" w:rsidR="00136F05" w:rsidTr="00D92BC9" w14:paraId="15752C82" w14:textId="77777777">
              <w:trPr>
                <w:trHeight w:val="298"/>
              </w:trPr>
              <w:tc>
                <w:tcPr>
                  <w:tcW w:w="1757"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EE0C60" w:rsidR="00136F05" w:rsidP="00136F05" w:rsidRDefault="00136F05" w14:paraId="36099FB6" w14:textId="77777777">
                  <w:r w:rsidRPr="00EE0C60">
                    <w:rPr>
                      <w:rFonts w:ascii="Arial" w:hAnsi="Arial" w:eastAsia="Arial" w:cs="Arial"/>
                      <w:color w:val="000000" w:themeColor="text1"/>
                      <w:sz w:val="20"/>
                      <w:szCs w:val="20"/>
                    </w:rPr>
                    <w:t>Lost members (Lost Account) *</w:t>
                  </w:r>
                </w:p>
              </w:tc>
              <w:tc>
                <w:tcPr>
                  <w:tcW w:w="5417"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EE0C60" w:rsidR="00136F05" w:rsidP="00136F05" w:rsidRDefault="00136F05" w14:paraId="2A40DD43" w14:textId="77777777">
                  <w:r w:rsidRPr="00EE0C60">
                    <w:rPr>
                      <w:rFonts w:ascii="Arial" w:hAnsi="Arial" w:eastAsia="Arial" w:cs="Arial"/>
                      <w:color w:val="000000" w:themeColor="text1"/>
                      <w:sz w:val="20"/>
                      <w:szCs w:val="20"/>
                    </w:rPr>
                    <w:t xml:space="preserve">Count of members lost from a </w:t>
                  </w:r>
                  <w:proofErr w:type="spellStart"/>
                  <w:r w:rsidRPr="00EE0C60">
                    <w:rPr>
                      <w:rFonts w:ascii="Arial" w:hAnsi="Arial" w:eastAsia="Arial" w:cs="Arial"/>
                      <w:color w:val="000000" w:themeColor="text1"/>
                      <w:sz w:val="20"/>
                      <w:szCs w:val="20"/>
                    </w:rPr>
                    <w:t>Market_Segment</w:t>
                  </w:r>
                  <w:proofErr w:type="spellEnd"/>
                  <w:r w:rsidRPr="00EE0C60">
                    <w:rPr>
                      <w:rFonts w:ascii="Arial" w:hAnsi="Arial" w:eastAsia="Arial" w:cs="Arial"/>
                      <w:color w:val="000000" w:themeColor="text1"/>
                      <w:sz w:val="20"/>
                      <w:szCs w:val="20"/>
                    </w:rPr>
                    <w:t xml:space="preserve"> </w:t>
                  </w:r>
                  <w:proofErr w:type="gramStart"/>
                  <w:r w:rsidRPr="00EE0C60">
                    <w:rPr>
                      <w:rFonts w:ascii="Arial" w:hAnsi="Arial" w:eastAsia="Arial" w:cs="Arial"/>
                      <w:color w:val="000000" w:themeColor="text1"/>
                      <w:sz w:val="20"/>
                      <w:szCs w:val="20"/>
                    </w:rPr>
                    <w:t>as a result of</w:t>
                  </w:r>
                  <w:proofErr w:type="gramEnd"/>
                  <w:r w:rsidRPr="00EE0C60">
                    <w:rPr>
                      <w:rFonts w:ascii="Arial" w:hAnsi="Arial" w:eastAsia="Arial" w:cs="Arial"/>
                      <w:color w:val="000000" w:themeColor="text1"/>
                      <w:sz w:val="20"/>
                      <w:szCs w:val="20"/>
                    </w:rPr>
                    <w:t xml:space="preserve"> lost Commercial accounts</w:t>
                  </w:r>
                </w:p>
              </w:tc>
            </w:tr>
            <w:tr w:rsidRPr="00EE0C60" w:rsidR="00136F05" w:rsidTr="00D92BC9" w14:paraId="13FE3BAD" w14:textId="77777777">
              <w:trPr>
                <w:trHeight w:val="298"/>
              </w:trPr>
              <w:tc>
                <w:tcPr>
                  <w:tcW w:w="1757" w:type="dxa"/>
                  <w:tcBorders>
                    <w:top w:val="single" w:color="auto" w:sz="4" w:space="0"/>
                    <w:left w:val="single" w:color="auto" w:sz="4" w:space="0"/>
                    <w:bottom w:val="single" w:color="auto" w:sz="4" w:space="0"/>
                    <w:right w:val="single" w:color="auto" w:sz="4" w:space="0"/>
                  </w:tcBorders>
                  <w:vAlign w:val="center"/>
                </w:tcPr>
                <w:p w:rsidRPr="00EE0C60" w:rsidR="00136F05" w:rsidP="00136F05" w:rsidRDefault="00136F05" w14:paraId="4B39308C" w14:textId="77777777">
                  <w:r w:rsidRPr="00EE0C60">
                    <w:rPr>
                      <w:rFonts w:ascii="Arial" w:hAnsi="Arial" w:eastAsia="Arial" w:cs="Arial"/>
                      <w:color w:val="000000" w:themeColor="text1"/>
                      <w:sz w:val="20"/>
                      <w:szCs w:val="20"/>
                    </w:rPr>
                    <w:t>Lost members (Organic)</w:t>
                  </w:r>
                </w:p>
              </w:tc>
              <w:tc>
                <w:tcPr>
                  <w:tcW w:w="5417" w:type="dxa"/>
                  <w:tcBorders>
                    <w:top w:val="single" w:color="auto" w:sz="4" w:space="0"/>
                    <w:left w:val="single" w:color="auto" w:sz="4" w:space="0"/>
                    <w:bottom w:val="single" w:color="auto" w:sz="4" w:space="0"/>
                    <w:right w:val="single" w:color="auto" w:sz="4" w:space="0"/>
                  </w:tcBorders>
                  <w:vAlign w:val="center"/>
                </w:tcPr>
                <w:p w:rsidRPr="00EE0C60" w:rsidR="00136F05" w:rsidP="00136F05" w:rsidRDefault="00136F05" w14:paraId="6C0842F9" w14:textId="77777777">
                  <w:r w:rsidRPr="00EE0C60">
                    <w:rPr>
                      <w:rFonts w:ascii="Arial" w:hAnsi="Arial" w:eastAsia="Arial" w:cs="Arial"/>
                      <w:color w:val="000000" w:themeColor="text1"/>
                      <w:sz w:val="20"/>
                      <w:szCs w:val="20"/>
                    </w:rPr>
                    <w:t xml:space="preserve">Count of members lost from a </w:t>
                  </w:r>
                  <w:proofErr w:type="spellStart"/>
                  <w:r w:rsidRPr="00EE0C60">
                    <w:rPr>
                      <w:rFonts w:ascii="Arial" w:hAnsi="Arial" w:eastAsia="Arial" w:cs="Arial"/>
                      <w:color w:val="000000" w:themeColor="text1"/>
                      <w:sz w:val="20"/>
                      <w:szCs w:val="20"/>
                    </w:rPr>
                    <w:t>Market_Segment</w:t>
                  </w:r>
                  <w:proofErr w:type="spellEnd"/>
                  <w:r w:rsidRPr="00EE0C60">
                    <w:rPr>
                      <w:rFonts w:ascii="Arial" w:hAnsi="Arial" w:eastAsia="Arial" w:cs="Arial"/>
                      <w:color w:val="000000" w:themeColor="text1"/>
                      <w:sz w:val="20"/>
                      <w:szCs w:val="20"/>
                    </w:rPr>
                    <w:t xml:space="preserve"> </w:t>
                  </w:r>
                  <w:proofErr w:type="gramStart"/>
                  <w:r w:rsidRPr="00EE0C60">
                    <w:rPr>
                      <w:rFonts w:ascii="Arial" w:hAnsi="Arial" w:eastAsia="Arial" w:cs="Arial"/>
                      <w:color w:val="000000" w:themeColor="text1"/>
                      <w:sz w:val="20"/>
                      <w:szCs w:val="20"/>
                    </w:rPr>
                    <w:t>as a result of</w:t>
                  </w:r>
                  <w:proofErr w:type="gramEnd"/>
                  <w:r w:rsidRPr="00EE0C60">
                    <w:rPr>
                      <w:rFonts w:ascii="Arial" w:hAnsi="Arial" w:eastAsia="Arial" w:cs="Arial"/>
                      <w:color w:val="000000" w:themeColor="text1"/>
                      <w:sz w:val="20"/>
                      <w:szCs w:val="20"/>
                    </w:rPr>
                    <w:t xml:space="preserve"> existing Commercial accounts losing members</w:t>
                  </w:r>
                </w:p>
              </w:tc>
            </w:tr>
            <w:tr w:rsidRPr="00EE0C60" w:rsidR="00136F05" w:rsidTr="00D92BC9" w14:paraId="346B7A3D" w14:textId="77777777">
              <w:trPr>
                <w:trHeight w:val="298"/>
              </w:trPr>
              <w:tc>
                <w:tcPr>
                  <w:tcW w:w="1757"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EE0C60" w:rsidR="00136F05" w:rsidP="00136F05" w:rsidRDefault="00136F05" w14:paraId="1B442102" w14:textId="77777777">
                  <w:r w:rsidRPr="00EE0C60">
                    <w:rPr>
                      <w:rFonts w:ascii="Arial" w:hAnsi="Arial" w:eastAsia="Arial" w:cs="Arial"/>
                      <w:color w:val="000000" w:themeColor="text1"/>
                      <w:sz w:val="20"/>
                      <w:szCs w:val="20"/>
                    </w:rPr>
                    <w:t>Lost members (Transfers out)</w:t>
                  </w:r>
                </w:p>
              </w:tc>
              <w:tc>
                <w:tcPr>
                  <w:tcW w:w="5417"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EE0C60" w:rsidR="00136F05" w:rsidP="00136F05" w:rsidRDefault="00136F05" w14:paraId="1FB3164E" w14:textId="77777777">
                  <w:r w:rsidRPr="00EE0C60">
                    <w:rPr>
                      <w:rFonts w:ascii="Arial" w:hAnsi="Arial" w:eastAsia="Arial" w:cs="Arial"/>
                      <w:color w:val="000000" w:themeColor="text1"/>
                      <w:sz w:val="20"/>
                      <w:szCs w:val="20"/>
                    </w:rPr>
                    <w:t xml:space="preserve">Count of all members lost from a </w:t>
                  </w:r>
                  <w:proofErr w:type="spellStart"/>
                  <w:r w:rsidRPr="00EE0C60">
                    <w:rPr>
                      <w:rFonts w:ascii="Arial" w:hAnsi="Arial" w:eastAsia="Arial" w:cs="Arial"/>
                      <w:color w:val="000000" w:themeColor="text1"/>
                      <w:sz w:val="20"/>
                      <w:szCs w:val="20"/>
                    </w:rPr>
                    <w:t>Market_Segment</w:t>
                  </w:r>
                  <w:proofErr w:type="spellEnd"/>
                  <w:r w:rsidRPr="00EE0C60">
                    <w:rPr>
                      <w:rFonts w:ascii="Arial" w:hAnsi="Arial" w:eastAsia="Arial" w:cs="Arial"/>
                      <w:color w:val="000000" w:themeColor="text1"/>
                      <w:sz w:val="20"/>
                      <w:szCs w:val="20"/>
                    </w:rPr>
                    <w:t xml:space="preserve"> who are now present in a </w:t>
                  </w:r>
                  <w:r w:rsidRPr="00EE0C60">
                    <w:rPr>
                      <w:rFonts w:ascii="Arial" w:hAnsi="Arial" w:eastAsia="Arial" w:cs="Arial"/>
                      <w:i/>
                      <w:iCs/>
                      <w:color w:val="000000" w:themeColor="text1"/>
                      <w:sz w:val="20"/>
                      <w:szCs w:val="20"/>
                    </w:rPr>
                    <w:t>different</w:t>
                  </w:r>
                  <w:r w:rsidRPr="00EE0C60">
                    <w:rPr>
                      <w:rFonts w:ascii="Arial" w:hAnsi="Arial" w:eastAsia="Arial" w:cs="Arial"/>
                      <w:color w:val="000000" w:themeColor="text1"/>
                      <w:sz w:val="20"/>
                      <w:szCs w:val="20"/>
                    </w:rPr>
                    <w:t xml:space="preserve"> </w:t>
                  </w:r>
                  <w:proofErr w:type="spellStart"/>
                  <w:r w:rsidRPr="00EE0C60">
                    <w:rPr>
                      <w:rFonts w:ascii="Arial" w:hAnsi="Arial" w:eastAsia="Arial" w:cs="Arial"/>
                      <w:color w:val="000000" w:themeColor="text1"/>
                      <w:sz w:val="20"/>
                      <w:szCs w:val="20"/>
                    </w:rPr>
                    <w:t>Market_Segment</w:t>
                  </w:r>
                  <w:proofErr w:type="spellEnd"/>
                </w:p>
              </w:tc>
            </w:tr>
            <w:tr w:rsidRPr="00EE0C60" w:rsidR="00136F05" w:rsidTr="00D92BC9" w14:paraId="524EC6C4" w14:textId="77777777">
              <w:trPr>
                <w:trHeight w:val="298"/>
              </w:trPr>
              <w:tc>
                <w:tcPr>
                  <w:tcW w:w="1757" w:type="dxa"/>
                  <w:tcBorders>
                    <w:top w:val="single" w:color="auto" w:sz="4" w:space="0"/>
                    <w:left w:val="single" w:color="auto" w:sz="4" w:space="0"/>
                    <w:bottom w:val="single" w:color="auto" w:sz="4" w:space="0"/>
                    <w:right w:val="single" w:color="auto" w:sz="4" w:space="0"/>
                  </w:tcBorders>
                  <w:vAlign w:val="center"/>
                </w:tcPr>
                <w:p w:rsidRPr="00EE0C60" w:rsidR="00136F05" w:rsidP="00136F05" w:rsidRDefault="00136F05" w14:paraId="1A3D5014" w14:textId="77777777">
                  <w:r w:rsidRPr="00EE0C60">
                    <w:rPr>
                      <w:rFonts w:ascii="Arial" w:hAnsi="Arial" w:eastAsia="Arial" w:cs="Arial"/>
                      <w:color w:val="000000" w:themeColor="text1"/>
                      <w:sz w:val="20"/>
                      <w:szCs w:val="20"/>
                    </w:rPr>
                    <w:t>Lost members (Whole-case transfers out)</w:t>
                  </w:r>
                </w:p>
              </w:tc>
              <w:tc>
                <w:tcPr>
                  <w:tcW w:w="5417" w:type="dxa"/>
                  <w:tcBorders>
                    <w:top w:val="single" w:color="auto" w:sz="4" w:space="0"/>
                    <w:left w:val="single" w:color="auto" w:sz="4" w:space="0"/>
                    <w:bottom w:val="single" w:color="auto" w:sz="4" w:space="0"/>
                    <w:right w:val="single" w:color="auto" w:sz="4" w:space="0"/>
                  </w:tcBorders>
                  <w:vAlign w:val="center"/>
                </w:tcPr>
                <w:p w:rsidRPr="00EE0C60" w:rsidR="00136F05" w:rsidP="00136F05" w:rsidRDefault="00136F05" w14:paraId="3D35C18B" w14:textId="77777777">
                  <w:r w:rsidRPr="00EE0C60">
                    <w:rPr>
                      <w:rFonts w:ascii="Arial" w:hAnsi="Arial" w:eastAsia="Arial" w:cs="Arial"/>
                      <w:color w:val="000000" w:themeColor="text1"/>
                      <w:sz w:val="20"/>
                      <w:szCs w:val="20"/>
                    </w:rPr>
                    <w:t xml:space="preserve">Count of members lost from a </w:t>
                  </w:r>
                  <w:proofErr w:type="spellStart"/>
                  <w:r w:rsidRPr="00EE0C60">
                    <w:rPr>
                      <w:rFonts w:ascii="Arial" w:hAnsi="Arial" w:eastAsia="Arial" w:cs="Arial"/>
                      <w:color w:val="000000" w:themeColor="text1"/>
                      <w:sz w:val="20"/>
                      <w:szCs w:val="20"/>
                    </w:rPr>
                    <w:t>Market_Segment</w:t>
                  </w:r>
                  <w:proofErr w:type="spellEnd"/>
                  <w:r w:rsidRPr="00EE0C60">
                    <w:rPr>
                      <w:rFonts w:ascii="Arial" w:hAnsi="Arial" w:eastAsia="Arial" w:cs="Arial"/>
                      <w:color w:val="000000" w:themeColor="text1"/>
                      <w:sz w:val="20"/>
                      <w:szCs w:val="20"/>
                    </w:rPr>
                    <w:t xml:space="preserve"> </w:t>
                  </w:r>
                  <w:proofErr w:type="gramStart"/>
                  <w:r w:rsidRPr="00EE0C60">
                    <w:rPr>
                      <w:rFonts w:ascii="Arial" w:hAnsi="Arial" w:eastAsia="Arial" w:cs="Arial"/>
                      <w:color w:val="000000" w:themeColor="text1"/>
                      <w:sz w:val="20"/>
                      <w:szCs w:val="20"/>
                    </w:rPr>
                    <w:t>as a result of</w:t>
                  </w:r>
                  <w:proofErr w:type="gramEnd"/>
                  <w:r w:rsidRPr="00EE0C60">
                    <w:rPr>
                      <w:rFonts w:ascii="Arial" w:hAnsi="Arial" w:eastAsia="Arial" w:cs="Arial"/>
                      <w:color w:val="000000" w:themeColor="text1"/>
                      <w:sz w:val="20"/>
                      <w:szCs w:val="20"/>
                    </w:rPr>
                    <w:t xml:space="preserve"> a Commercial account 'transferring' to a different </w:t>
                  </w:r>
                  <w:proofErr w:type="spellStart"/>
                  <w:r w:rsidRPr="00EE0C60">
                    <w:rPr>
                      <w:rFonts w:ascii="Arial" w:hAnsi="Arial" w:eastAsia="Arial" w:cs="Arial"/>
                      <w:color w:val="000000" w:themeColor="text1"/>
                      <w:sz w:val="20"/>
                      <w:szCs w:val="20"/>
                    </w:rPr>
                    <w:t>Market_Segment</w:t>
                  </w:r>
                  <w:proofErr w:type="spellEnd"/>
                </w:p>
              </w:tc>
            </w:tr>
            <w:tr w:rsidRPr="00EE0C60" w:rsidR="00136F05" w:rsidTr="00D92BC9" w14:paraId="574547E9" w14:textId="77777777">
              <w:trPr>
                <w:trHeight w:val="298"/>
              </w:trPr>
              <w:tc>
                <w:tcPr>
                  <w:tcW w:w="1757"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EE0C60" w:rsidR="00136F05" w:rsidP="00136F05" w:rsidRDefault="00136F05" w14:paraId="332C1BCE" w14:textId="77777777">
                  <w:r w:rsidRPr="00EE0C60">
                    <w:rPr>
                      <w:rFonts w:ascii="Arial" w:hAnsi="Arial" w:eastAsia="Arial" w:cs="Arial"/>
                      <w:color w:val="000000" w:themeColor="text1"/>
                      <w:sz w:val="20"/>
                      <w:szCs w:val="20"/>
                    </w:rPr>
                    <w:t>Lost members (Death)</w:t>
                  </w:r>
                </w:p>
              </w:tc>
              <w:tc>
                <w:tcPr>
                  <w:tcW w:w="5417" w:type="dxa"/>
                  <w:tcBorders>
                    <w:top w:val="single" w:color="auto" w:sz="4" w:space="0"/>
                    <w:left w:val="single" w:color="auto" w:sz="4" w:space="0"/>
                    <w:bottom w:val="single" w:color="auto" w:sz="4" w:space="0"/>
                    <w:right w:val="single" w:color="auto" w:sz="4" w:space="0"/>
                  </w:tcBorders>
                  <w:shd w:val="clear" w:color="auto" w:fill="F2F2F2" w:themeFill="background1" w:themeFillShade="F2"/>
                  <w:vAlign w:val="center"/>
                </w:tcPr>
                <w:p w:rsidRPr="00EE0C60" w:rsidR="00136F05" w:rsidP="00136F05" w:rsidRDefault="00136F05" w14:paraId="3E337611" w14:textId="77777777">
                  <w:r w:rsidRPr="00EE0C60">
                    <w:rPr>
                      <w:rFonts w:ascii="Arial" w:hAnsi="Arial" w:eastAsia="Arial" w:cs="Arial"/>
                      <w:color w:val="000000" w:themeColor="text1"/>
                      <w:sz w:val="20"/>
                      <w:szCs w:val="20"/>
                    </w:rPr>
                    <w:t xml:space="preserve">Count of members lost from a </w:t>
                  </w:r>
                  <w:proofErr w:type="spellStart"/>
                  <w:r w:rsidRPr="00EE0C60">
                    <w:rPr>
                      <w:rFonts w:ascii="Arial" w:hAnsi="Arial" w:eastAsia="Arial" w:cs="Arial"/>
                      <w:color w:val="000000" w:themeColor="text1"/>
                      <w:sz w:val="20"/>
                      <w:szCs w:val="20"/>
                    </w:rPr>
                    <w:t>Market_Segment</w:t>
                  </w:r>
                  <w:proofErr w:type="spellEnd"/>
                  <w:r w:rsidRPr="00EE0C60">
                    <w:rPr>
                      <w:rFonts w:ascii="Arial" w:hAnsi="Arial" w:eastAsia="Arial" w:cs="Arial"/>
                      <w:color w:val="000000" w:themeColor="text1"/>
                      <w:sz w:val="20"/>
                      <w:szCs w:val="20"/>
                    </w:rPr>
                    <w:t xml:space="preserve"> who are termed due to death (</w:t>
                  </w:r>
                  <w:r w:rsidRPr="00EE0C60">
                    <w:rPr>
                      <w:rFonts w:ascii="Courier New" w:hAnsi="Courier New" w:eastAsia="Courier New" w:cs="Courier New"/>
                      <w:color w:val="000000" w:themeColor="text1"/>
                      <w:sz w:val="20"/>
                      <w:szCs w:val="20"/>
                    </w:rPr>
                    <w:t>DISENROLLMENT_REASON_DESC</w:t>
                  </w:r>
                  <w:r w:rsidRPr="00EE0C60">
                    <w:rPr>
                      <w:rFonts w:ascii="Arial" w:hAnsi="Arial" w:eastAsia="Arial" w:cs="Arial"/>
                      <w:color w:val="000000" w:themeColor="text1"/>
                      <w:sz w:val="20"/>
                      <w:szCs w:val="20"/>
                    </w:rPr>
                    <w:t xml:space="preserve"> containing 'Death')</w:t>
                  </w:r>
                </w:p>
              </w:tc>
            </w:tr>
          </w:tbl>
          <w:p w:rsidRPr="006821B5" w:rsidR="00136F05" w:rsidP="00136F05" w:rsidRDefault="00136F05" w14:paraId="43735036" w14:textId="6F6E3F04">
            <w:pPr>
              <w:pStyle w:val="ListParagraph"/>
              <w:spacing w:after="0" w:line="240" w:lineRule="auto"/>
              <w:ind w:left="360"/>
              <w:rPr>
                <w:rFonts w:ascii="Arial" w:hAnsi="Arial" w:cs="Arial"/>
                <w:sz w:val="18"/>
                <w:szCs w:val="18"/>
              </w:rPr>
            </w:pPr>
          </w:p>
        </w:tc>
      </w:tr>
      <w:tr w:rsidR="00C925BE" w:rsidTr="00323A21" w14:paraId="32E742C8" w14:textId="77777777">
        <w:trPr>
          <w:trHeight w:val="1573"/>
        </w:trPr>
        <w:tc>
          <w:tcPr>
            <w:tcW w:w="1012" w:type="dxa"/>
            <w:shd w:val="clear" w:color="auto" w:fill="BDD6EE" w:themeFill="accent1" w:themeFillTint="66"/>
          </w:tcPr>
          <w:p w:rsidR="00C925BE" w:rsidP="0032740F" w:rsidRDefault="00C925BE" w14:paraId="22DC066C" w14:textId="77777777"/>
        </w:tc>
        <w:tc>
          <w:tcPr>
            <w:tcW w:w="847" w:type="dxa"/>
          </w:tcPr>
          <w:p w:rsidR="00C925BE" w:rsidP="0032740F" w:rsidRDefault="00C925BE" w14:paraId="6DEF2A1C" w14:textId="61D7D6FF">
            <w:r>
              <w:t>BR2</w:t>
            </w:r>
          </w:p>
        </w:tc>
        <w:tc>
          <w:tcPr>
            <w:tcW w:w="7716" w:type="dxa"/>
          </w:tcPr>
          <w:p w:rsidRPr="00AB740F" w:rsidR="00C925BE" w:rsidP="00C925BE" w:rsidRDefault="00C925BE" w14:paraId="6CF9D3C3" w14:textId="77777777">
            <w:pPr>
              <w:kinsoku w:val="0"/>
              <w:overflowPunct w:val="0"/>
              <w:autoSpaceDE w:val="0"/>
              <w:autoSpaceDN w:val="0"/>
              <w:adjustRightInd w:val="0"/>
              <w:spacing w:before="9" w:line="288" w:lineRule="auto"/>
            </w:pPr>
            <w:r w:rsidRPr="490ED4DE">
              <w:rPr>
                <w:rFonts w:ascii="Arial" w:hAnsi="Arial" w:eastAsia="Arial" w:cs="Arial"/>
                <w:b/>
                <w:bCs/>
                <w:color w:val="000000" w:themeColor="text1"/>
                <w:sz w:val="20"/>
                <w:szCs w:val="20"/>
              </w:rPr>
              <w:t>New member</w:t>
            </w:r>
            <w:r w:rsidRPr="490ED4DE">
              <w:rPr>
                <w:rFonts w:ascii="Arial" w:hAnsi="Arial" w:eastAsia="Arial" w:cs="Arial"/>
                <w:color w:val="000000" w:themeColor="text1"/>
                <w:sz w:val="20"/>
                <w:szCs w:val="20"/>
              </w:rPr>
              <w:t xml:space="preserve">: </w:t>
            </w:r>
            <w:r w:rsidRPr="490ED4DE">
              <w:rPr>
                <w:rFonts w:ascii="Courier New" w:hAnsi="Courier New" w:eastAsia="Courier New" w:cs="Courier New"/>
                <w:color w:val="000000" w:themeColor="text1"/>
                <w:sz w:val="20"/>
                <w:szCs w:val="20"/>
              </w:rPr>
              <w:t>CONSISTENT_MEMBER_ID</w:t>
            </w:r>
            <w:r w:rsidRPr="490ED4DE">
              <w:rPr>
                <w:rFonts w:ascii="Arial" w:hAnsi="Arial" w:eastAsia="Arial" w:cs="Arial"/>
                <w:color w:val="000000" w:themeColor="text1"/>
                <w:sz w:val="20"/>
                <w:szCs w:val="20"/>
              </w:rPr>
              <w:t xml:space="preserve"> is present in a </w:t>
            </w:r>
            <w:r w:rsidRPr="490ED4DE">
              <w:rPr>
                <w:rFonts w:ascii="Courier New" w:hAnsi="Courier New" w:eastAsia="Courier New" w:cs="Courier New"/>
                <w:color w:val="000000" w:themeColor="text1"/>
              </w:rPr>
              <w:t>MARKET_SEGMENT</w:t>
            </w:r>
            <w:r w:rsidRPr="490ED4DE">
              <w:rPr>
                <w:rFonts w:ascii="Calibri" w:hAnsi="Calibri" w:eastAsia="Calibri" w:cs="Calibri"/>
                <w:color w:val="000000" w:themeColor="text1"/>
              </w:rPr>
              <w:t xml:space="preserve"> </w:t>
            </w:r>
            <w:r w:rsidRPr="490ED4DE">
              <w:rPr>
                <w:rFonts w:ascii="Arial" w:hAnsi="Arial" w:eastAsia="Arial" w:cs="Arial"/>
                <w:color w:val="000000" w:themeColor="text1"/>
                <w:sz w:val="20"/>
                <w:szCs w:val="20"/>
              </w:rPr>
              <w:t>for the current month and absent in the prior month</w:t>
            </w:r>
          </w:p>
          <w:p w:rsidRPr="00AB740F" w:rsidR="00C925BE" w:rsidP="00C925BE" w:rsidRDefault="00C925BE" w14:paraId="473DC944" w14:textId="77777777">
            <w:pPr>
              <w:kinsoku w:val="0"/>
              <w:overflowPunct w:val="0"/>
              <w:autoSpaceDE w:val="0"/>
              <w:autoSpaceDN w:val="0"/>
              <w:adjustRightInd w:val="0"/>
              <w:spacing w:before="9" w:line="288" w:lineRule="auto"/>
            </w:pPr>
            <w:r w:rsidRPr="490ED4DE">
              <w:rPr>
                <w:rFonts w:ascii="Arial" w:hAnsi="Arial" w:eastAsia="Arial" w:cs="Arial"/>
                <w:b/>
                <w:bCs/>
                <w:color w:val="000000" w:themeColor="text1"/>
                <w:sz w:val="20"/>
                <w:szCs w:val="20"/>
              </w:rPr>
              <w:t>Lost member</w:t>
            </w:r>
            <w:r w:rsidRPr="490ED4DE">
              <w:rPr>
                <w:rFonts w:ascii="Arial" w:hAnsi="Arial" w:eastAsia="Arial" w:cs="Arial"/>
                <w:color w:val="000000" w:themeColor="text1"/>
                <w:sz w:val="20"/>
                <w:szCs w:val="20"/>
              </w:rPr>
              <w:t xml:space="preserve">: </w:t>
            </w:r>
            <w:r w:rsidRPr="490ED4DE">
              <w:rPr>
                <w:rFonts w:ascii="Courier New" w:hAnsi="Courier New" w:eastAsia="Courier New" w:cs="Courier New"/>
                <w:color w:val="000000" w:themeColor="text1"/>
                <w:sz w:val="20"/>
                <w:szCs w:val="20"/>
              </w:rPr>
              <w:t>CONSISTENT_MEMBER_ID</w:t>
            </w:r>
            <w:r w:rsidRPr="490ED4DE">
              <w:rPr>
                <w:rFonts w:ascii="Arial" w:hAnsi="Arial" w:eastAsia="Arial" w:cs="Arial"/>
                <w:color w:val="000000" w:themeColor="text1"/>
                <w:sz w:val="20"/>
                <w:szCs w:val="20"/>
              </w:rPr>
              <w:t xml:space="preserve"> is absent in a </w:t>
            </w:r>
            <w:r w:rsidRPr="490ED4DE">
              <w:rPr>
                <w:rFonts w:ascii="Courier New" w:hAnsi="Courier New" w:eastAsia="Courier New" w:cs="Courier New"/>
                <w:color w:val="000000" w:themeColor="text1"/>
              </w:rPr>
              <w:t>MARKET_SEGMENT</w:t>
            </w:r>
            <w:r w:rsidRPr="490ED4DE">
              <w:rPr>
                <w:rFonts w:ascii="Arial" w:hAnsi="Arial" w:eastAsia="Arial" w:cs="Arial"/>
                <w:color w:val="000000" w:themeColor="text1"/>
                <w:sz w:val="20"/>
                <w:szCs w:val="20"/>
              </w:rPr>
              <w:t xml:space="preserve"> for the current month and present in the prior month</w:t>
            </w:r>
          </w:p>
          <w:p w:rsidR="00C925BE" w:rsidP="00F335E7" w:rsidRDefault="00F335E7" w14:paraId="0B2F5BF3" w14:textId="2E79C5EA">
            <w:pPr>
              <w:rPr>
                <w:rFonts w:ascii="Arial" w:hAnsi="Arial" w:cs="Arial"/>
                <w:sz w:val="18"/>
                <w:szCs w:val="18"/>
              </w:rPr>
            </w:pPr>
            <w:r w:rsidRPr="00F335E7">
              <w:rPr>
                <w:rFonts w:ascii="Arial" w:hAnsi="Arial" w:cs="Arial"/>
                <w:b/>
                <w:bCs/>
                <w:sz w:val="18"/>
                <w:szCs w:val="18"/>
              </w:rPr>
              <w:t>Note:</w:t>
            </w:r>
            <w:r>
              <w:rPr>
                <w:rFonts w:ascii="Arial" w:hAnsi="Arial" w:cs="Arial"/>
                <w:sz w:val="18"/>
                <w:szCs w:val="18"/>
              </w:rPr>
              <w:t xml:space="preserve"> During design consider Golden member record for future.</w:t>
            </w:r>
          </w:p>
        </w:tc>
      </w:tr>
      <w:tr w:rsidR="00136F05" w:rsidTr="00323A21" w14:paraId="24E716B1" w14:textId="77777777">
        <w:trPr>
          <w:trHeight w:val="1573"/>
        </w:trPr>
        <w:tc>
          <w:tcPr>
            <w:tcW w:w="1012" w:type="dxa"/>
            <w:shd w:val="clear" w:color="auto" w:fill="BDD6EE" w:themeFill="accent1" w:themeFillTint="66"/>
          </w:tcPr>
          <w:p w:rsidR="00136F05" w:rsidP="0032740F" w:rsidRDefault="00136F05" w14:paraId="28E278CD" w14:textId="77777777"/>
        </w:tc>
        <w:tc>
          <w:tcPr>
            <w:tcW w:w="847" w:type="dxa"/>
          </w:tcPr>
          <w:p w:rsidR="00136F05" w:rsidP="0032740F" w:rsidRDefault="00426983" w14:paraId="1341176F" w14:textId="5F6BB59E">
            <w:r>
              <w:t>BR</w:t>
            </w:r>
            <w:r w:rsidR="00C925BE">
              <w:t>3</w:t>
            </w:r>
          </w:p>
        </w:tc>
        <w:tc>
          <w:tcPr>
            <w:tcW w:w="7716" w:type="dxa"/>
          </w:tcPr>
          <w:p w:rsidRPr="00D164ED" w:rsidR="00136F05" w:rsidP="00D164ED" w:rsidRDefault="00136F05" w14:paraId="597904A5" w14:textId="16A23029">
            <w:pPr>
              <w:pStyle w:val="ListParagraph"/>
              <w:numPr>
                <w:ilvl w:val="0"/>
                <w:numId w:val="31"/>
              </w:numPr>
              <w:spacing w:after="0" w:line="240" w:lineRule="auto"/>
              <w:jc w:val="both"/>
              <w:rPr>
                <w:rFonts w:eastAsia="Courier New" w:cstheme="minorHAnsi"/>
                <w:color w:val="000000" w:themeColor="text1"/>
              </w:rPr>
            </w:pPr>
            <w:r w:rsidRPr="00D164ED">
              <w:rPr>
                <w:rFonts w:eastAsia="Courier New" w:cstheme="minorHAnsi"/>
                <w:color w:val="000000" w:themeColor="text1"/>
              </w:rPr>
              <w:t xml:space="preserve">Data on the extract should be displayed per the business defined layout format (refer </w:t>
            </w:r>
            <w:r w:rsidRPr="00D164ED" w:rsidR="00426983">
              <w:rPr>
                <w:rFonts w:eastAsia="Courier New" w:cstheme="minorHAnsi"/>
                <w:color w:val="000000" w:themeColor="text1"/>
              </w:rPr>
              <w:t xml:space="preserve">TO </w:t>
            </w:r>
            <w:r w:rsidRPr="00D164ED">
              <w:rPr>
                <w:rFonts w:eastAsia="Courier New" w:cstheme="minorHAnsi"/>
                <w:color w:val="000000" w:themeColor="text1"/>
              </w:rPr>
              <w:t>attachment).</w:t>
            </w:r>
          </w:p>
          <w:p w:rsidRPr="00D164ED" w:rsidR="00136F05" w:rsidP="00D164ED" w:rsidRDefault="00136F05" w14:paraId="12B41186" w14:textId="77777777">
            <w:pPr>
              <w:pStyle w:val="ListParagraph"/>
              <w:jc w:val="both"/>
              <w:rPr>
                <w:rFonts w:eastAsia="Courier New" w:cstheme="minorHAnsi"/>
                <w:color w:val="000000" w:themeColor="text1"/>
              </w:rPr>
            </w:pPr>
          </w:p>
          <w:p w:rsidR="00C0759A" w:rsidP="00C0759A" w:rsidRDefault="00136F05" w14:paraId="4F92DF80" w14:textId="77777777">
            <w:pPr>
              <w:pStyle w:val="ListParagraph"/>
              <w:spacing w:after="0" w:line="240" w:lineRule="auto"/>
              <w:ind w:left="360"/>
              <w:rPr>
                <w:rStyle w:val="Hyperlink"/>
              </w:rPr>
            </w:pPr>
            <w:r w:rsidRPr="00D164ED">
              <w:rPr>
                <w:rFonts w:eastAsia="Courier New" w:cstheme="minorHAnsi"/>
                <w:color w:val="000000" w:themeColor="text1"/>
              </w:rPr>
              <w:t>For mapping criteria, refer the attachment.</w:t>
            </w:r>
            <w:r w:rsidR="00C0759A">
              <w:rPr>
                <w:rFonts w:eastAsia="Courier New" w:cstheme="minorHAnsi"/>
                <w:color w:val="000000" w:themeColor="text1"/>
              </w:rPr>
              <w:t xml:space="preserve"> </w:t>
            </w:r>
            <w:hyperlink w:history="1" r:id="rId10">
              <w:r w:rsidR="00C0759A">
                <w:rPr>
                  <w:rStyle w:val="Hyperlink"/>
                </w:rPr>
                <w:t>Member Mart_fields.xlsx</w:t>
              </w:r>
            </w:hyperlink>
          </w:p>
          <w:p w:rsidR="00BE64E6" w:rsidP="00C0759A" w:rsidRDefault="00BE64E6" w14:paraId="59D51832" w14:textId="77777777">
            <w:pPr>
              <w:pStyle w:val="ListParagraph"/>
              <w:spacing w:after="0" w:line="240" w:lineRule="auto"/>
              <w:ind w:left="360"/>
            </w:pPr>
          </w:p>
          <w:p w:rsidRPr="007911E9" w:rsidR="00136F05" w:rsidP="00C0759A" w:rsidRDefault="007824F5" w14:paraId="21110485" w14:textId="23EF99B9">
            <w:pPr>
              <w:pStyle w:val="ListParagraph"/>
              <w:spacing w:after="0" w:line="240" w:lineRule="auto"/>
              <w:ind w:left="360"/>
              <w:jc w:val="both"/>
              <w:rPr>
                <w:rFonts w:ascii="Arial" w:hAnsi="Arial" w:cs="Arial"/>
                <w:sz w:val="18"/>
                <w:szCs w:val="18"/>
              </w:rPr>
            </w:pPr>
            <w:r w:rsidRPr="00BE64E6">
              <w:rPr>
                <w:rFonts w:eastAsia="Courier New" w:cstheme="minorHAnsi"/>
                <w:b/>
                <w:color w:val="000000" w:themeColor="text1"/>
              </w:rPr>
              <w:t>Note</w:t>
            </w:r>
            <w:r w:rsidRPr="00BE64E6">
              <w:rPr>
                <w:rFonts w:eastAsia="Courier New" w:cstheme="minorHAnsi"/>
                <w:color w:val="000000" w:themeColor="text1"/>
              </w:rPr>
              <w:t>: The exact fields will be finalized during design phase.</w:t>
            </w:r>
          </w:p>
        </w:tc>
      </w:tr>
      <w:tr w:rsidR="004066A3" w:rsidTr="00323A21" w14:paraId="0780FEB9" w14:textId="77777777">
        <w:trPr>
          <w:trHeight w:val="1573"/>
        </w:trPr>
        <w:tc>
          <w:tcPr>
            <w:tcW w:w="1012" w:type="dxa"/>
            <w:shd w:val="clear" w:color="auto" w:fill="BDD6EE" w:themeFill="accent1" w:themeFillTint="66"/>
          </w:tcPr>
          <w:p w:rsidR="004066A3" w:rsidRDefault="004066A3" w14:paraId="46A4B295" w14:textId="77777777"/>
        </w:tc>
        <w:tc>
          <w:tcPr>
            <w:tcW w:w="847" w:type="dxa"/>
          </w:tcPr>
          <w:p w:rsidR="004066A3" w:rsidRDefault="00362D0E" w14:paraId="3763DD5D" w14:textId="4FEB26E7">
            <w:r>
              <w:t>BR4</w:t>
            </w:r>
          </w:p>
        </w:tc>
        <w:tc>
          <w:tcPr>
            <w:tcW w:w="7716" w:type="dxa"/>
          </w:tcPr>
          <w:p w:rsidRPr="00D164ED" w:rsidR="004066A3" w:rsidP="00D164ED" w:rsidRDefault="004066A3" w14:paraId="0D300D75" w14:textId="17E9DC2D">
            <w:pPr>
              <w:pStyle w:val="ListParagraph"/>
              <w:numPr>
                <w:ilvl w:val="0"/>
                <w:numId w:val="31"/>
              </w:numPr>
              <w:spacing w:after="0" w:line="240" w:lineRule="auto"/>
              <w:jc w:val="both"/>
              <w:rPr>
                <w:rFonts w:eastAsia="Courier New" w:cstheme="minorHAnsi"/>
                <w:color w:val="000000" w:themeColor="text1"/>
              </w:rPr>
            </w:pPr>
            <w:r>
              <w:rPr>
                <w:rFonts w:eastAsia="Courier New" w:cstheme="minorHAnsi"/>
                <w:color w:val="000000" w:themeColor="text1"/>
              </w:rPr>
              <w:t xml:space="preserve">The ability to drill down on account </w:t>
            </w:r>
            <w:r w:rsidR="00B53202">
              <w:rPr>
                <w:rFonts w:eastAsia="Courier New" w:cstheme="minorHAnsi"/>
                <w:color w:val="000000" w:themeColor="text1"/>
              </w:rPr>
              <w:t>/ group &amp;</w:t>
            </w:r>
            <w:r w:rsidR="007D5259">
              <w:rPr>
                <w:rFonts w:eastAsia="Courier New" w:cstheme="minorHAnsi"/>
                <w:color w:val="000000" w:themeColor="text1"/>
              </w:rPr>
              <w:t>/or</w:t>
            </w:r>
            <w:r w:rsidR="00B53202">
              <w:rPr>
                <w:rFonts w:eastAsia="Courier New" w:cstheme="minorHAnsi"/>
                <w:color w:val="000000" w:themeColor="text1"/>
              </w:rPr>
              <w:t xml:space="preserve"> product</w:t>
            </w:r>
            <w:r w:rsidR="00D3593E">
              <w:rPr>
                <w:rFonts w:eastAsia="Courier New" w:cstheme="minorHAnsi"/>
                <w:color w:val="000000" w:themeColor="text1"/>
              </w:rPr>
              <w:t xml:space="preserve"> family</w:t>
            </w:r>
            <w:r w:rsidR="00B53202">
              <w:rPr>
                <w:rFonts w:eastAsia="Courier New" w:cstheme="minorHAnsi"/>
                <w:color w:val="000000" w:themeColor="text1"/>
              </w:rPr>
              <w:t>, as it relates to member movement</w:t>
            </w:r>
            <w:r w:rsidR="00C75722">
              <w:rPr>
                <w:rFonts w:eastAsia="Courier New" w:cstheme="minorHAnsi"/>
                <w:color w:val="000000" w:themeColor="text1"/>
              </w:rPr>
              <w:t xml:space="preserve"> within the market segments</w:t>
            </w:r>
          </w:p>
        </w:tc>
      </w:tr>
    </w:tbl>
    <w:p w:rsidR="002F5A16" w:rsidRDefault="002F5A16" w14:paraId="21792A6B" w14:textId="62149BDE"/>
    <w:tbl>
      <w:tblPr>
        <w:tblStyle w:val="TableGrid"/>
        <w:tblW w:w="0" w:type="auto"/>
        <w:tblLayout w:type="fixed"/>
        <w:tblLook w:val="04A0" w:firstRow="1" w:lastRow="0" w:firstColumn="1" w:lastColumn="0" w:noHBand="0" w:noVBand="1"/>
      </w:tblPr>
      <w:tblGrid>
        <w:gridCol w:w="1255"/>
        <w:gridCol w:w="8063"/>
      </w:tblGrid>
      <w:tr w:rsidRPr="00C66BCF" w:rsidR="00CE53FC" w:rsidTr="0032740F" w14:paraId="7074757C" w14:textId="77777777">
        <w:trPr>
          <w:trHeight w:val="44"/>
        </w:trPr>
        <w:tc>
          <w:tcPr>
            <w:tcW w:w="1255" w:type="dxa"/>
            <w:vMerge w:val="restart"/>
            <w:shd w:val="clear" w:color="auto" w:fill="BDD6EE" w:themeFill="accent1" w:themeFillTint="66"/>
          </w:tcPr>
          <w:p w:rsidRPr="00AB740F" w:rsidR="00CE53FC" w:rsidP="0032740F" w:rsidRDefault="00CE53FC" w14:paraId="4CEAD9BF" w14:textId="77777777">
            <w:r>
              <w:rPr>
                <w:rFonts w:ascii="Arial" w:hAnsi="Arial" w:cs="Arial"/>
                <w:sz w:val="20"/>
                <w:szCs w:val="20"/>
              </w:rPr>
              <w:t>References</w:t>
            </w:r>
          </w:p>
        </w:tc>
        <w:tc>
          <w:tcPr>
            <w:tcW w:w="8063" w:type="dxa"/>
          </w:tcPr>
          <w:p w:rsidR="00CE53FC" w:rsidP="0032740F" w:rsidRDefault="00CE53FC" w14:paraId="68B04801" w14:textId="77777777">
            <w:pPr>
              <w:rPr>
                <w:rFonts w:eastAsia="Times New Roman"/>
                <w:b/>
                <w:color w:val="FF0000"/>
                <w:u w:val="single"/>
              </w:rPr>
            </w:pPr>
            <w:r w:rsidRPr="006A10C6">
              <w:rPr>
                <w:rFonts w:eastAsia="Times New Roman"/>
                <w:b/>
                <w:color w:val="FF0000"/>
                <w:u w:val="single"/>
              </w:rPr>
              <w:t xml:space="preserve">Business Case document link: </w:t>
            </w:r>
          </w:p>
          <w:p w:rsidRPr="00AD648B" w:rsidR="00CC1409" w:rsidP="0032740F" w:rsidRDefault="00000000" w14:paraId="7672EDB5" w14:textId="39E02FC5">
            <w:pPr>
              <w:rPr>
                <w:rFonts w:eastAsia="Times New Roman"/>
                <w:color w:val="0563C1" w:themeColor="hyperlink"/>
                <w:u w:val="single"/>
              </w:rPr>
            </w:pPr>
            <w:hyperlink w:history="1" r:id="rId11">
              <w:r w:rsidR="00152D9C">
                <w:rPr>
                  <w:rStyle w:val="Hyperlink"/>
                </w:rPr>
                <w:t xml:space="preserve">Business Case _ </w:t>
              </w:r>
              <w:proofErr w:type="spellStart"/>
              <w:r w:rsidR="00152D9C">
                <w:rPr>
                  <w:rStyle w:val="Hyperlink"/>
                </w:rPr>
                <w:t>Cloud_Native_Data</w:t>
              </w:r>
              <w:proofErr w:type="spellEnd"/>
              <w:r w:rsidR="00152D9C">
                <w:rPr>
                  <w:rStyle w:val="Hyperlink"/>
                </w:rPr>
                <w:t xml:space="preserve"> - V1_Approved.docx</w:t>
              </w:r>
            </w:hyperlink>
          </w:p>
          <w:p w:rsidRPr="00CD27A4" w:rsidR="00CE53FC" w:rsidP="0032740F" w:rsidRDefault="00CE53FC" w14:paraId="4DC7437A" w14:textId="77777777">
            <w:pPr>
              <w:rPr>
                <w:rFonts w:ascii="Arial" w:hAnsi="Arial" w:cs="Arial"/>
                <w:sz w:val="16"/>
                <w:szCs w:val="16"/>
              </w:rPr>
            </w:pPr>
          </w:p>
        </w:tc>
      </w:tr>
      <w:tr w:rsidRPr="00C66BCF" w:rsidR="00CE53FC" w:rsidTr="0032740F" w14:paraId="0747E8FC" w14:textId="77777777">
        <w:trPr>
          <w:trHeight w:val="44"/>
        </w:trPr>
        <w:tc>
          <w:tcPr>
            <w:tcW w:w="1255" w:type="dxa"/>
            <w:vMerge/>
            <w:shd w:val="clear" w:color="auto" w:fill="BDD6EE" w:themeFill="accent1" w:themeFillTint="66"/>
          </w:tcPr>
          <w:p w:rsidR="00CE53FC" w:rsidP="0032740F" w:rsidRDefault="00CE53FC" w14:paraId="3ECC11E7" w14:textId="77777777">
            <w:pPr>
              <w:rPr>
                <w:rFonts w:ascii="Arial" w:hAnsi="Arial" w:cs="Arial"/>
                <w:sz w:val="20"/>
                <w:szCs w:val="20"/>
              </w:rPr>
            </w:pPr>
          </w:p>
        </w:tc>
        <w:tc>
          <w:tcPr>
            <w:tcW w:w="8063" w:type="dxa"/>
          </w:tcPr>
          <w:p w:rsidR="00CE53FC" w:rsidP="0032740F" w:rsidRDefault="00A1270C" w14:paraId="35D7AE80" w14:textId="500F9629">
            <w:pPr>
              <w:rPr>
                <w:rFonts w:eastAsia="Times New Roman"/>
                <w:b/>
                <w:color w:val="FF0000"/>
                <w:u w:val="single"/>
              </w:rPr>
            </w:pPr>
            <w:bookmarkStart w:name="Layout_Documents" w:id="4"/>
            <w:r>
              <w:rPr>
                <w:rFonts w:eastAsia="Times New Roman"/>
                <w:b/>
                <w:color w:val="FF0000"/>
                <w:u w:val="single"/>
              </w:rPr>
              <w:t>Design</w:t>
            </w:r>
            <w:r w:rsidRPr="006A10C6" w:rsidR="00CE53FC">
              <w:rPr>
                <w:rFonts w:eastAsia="Times New Roman"/>
                <w:b/>
                <w:color w:val="FF0000"/>
                <w:u w:val="single"/>
              </w:rPr>
              <w:t xml:space="preserve"> Documents:</w:t>
            </w:r>
          </w:p>
          <w:bookmarkEnd w:id="4"/>
          <w:p w:rsidRPr="006A10C6" w:rsidR="00CE53FC" w:rsidP="0032740F" w:rsidRDefault="00CE53FC" w14:paraId="2E4E2756" w14:textId="77777777">
            <w:pPr>
              <w:pStyle w:val="ListParagraph"/>
              <w:spacing w:after="0" w:line="240" w:lineRule="auto"/>
              <w:ind w:left="0"/>
              <w:rPr>
                <w:rFonts w:eastAsia="Times New Roman"/>
                <w:b/>
                <w:color w:val="FF0000"/>
                <w:u w:val="single"/>
              </w:rPr>
            </w:pPr>
          </w:p>
        </w:tc>
      </w:tr>
      <w:tr w:rsidRPr="00C66BCF" w:rsidR="00CE53FC" w:rsidTr="0032740F" w14:paraId="55163324" w14:textId="77777777">
        <w:trPr>
          <w:trHeight w:val="44"/>
        </w:trPr>
        <w:tc>
          <w:tcPr>
            <w:tcW w:w="1255" w:type="dxa"/>
            <w:vMerge/>
            <w:shd w:val="clear" w:color="auto" w:fill="BDD6EE" w:themeFill="accent1" w:themeFillTint="66"/>
          </w:tcPr>
          <w:p w:rsidR="00CE53FC" w:rsidP="0032740F" w:rsidRDefault="00CE53FC" w14:paraId="6CC1BDBF" w14:textId="77777777">
            <w:pPr>
              <w:rPr>
                <w:rFonts w:ascii="Arial" w:hAnsi="Arial" w:cs="Arial"/>
                <w:sz w:val="20"/>
                <w:szCs w:val="20"/>
              </w:rPr>
            </w:pPr>
          </w:p>
        </w:tc>
        <w:tc>
          <w:tcPr>
            <w:tcW w:w="8063" w:type="dxa"/>
          </w:tcPr>
          <w:p w:rsidR="00CE53FC" w:rsidP="0032740F" w:rsidRDefault="00CE53FC" w14:paraId="5F993D0C" w14:textId="77777777">
            <w:pPr>
              <w:rPr>
                <w:rFonts w:eastAsia="Times New Roman"/>
                <w:b/>
                <w:color w:val="FF0000"/>
                <w:u w:val="single"/>
              </w:rPr>
            </w:pPr>
            <w:bookmarkStart w:name="Mapping_Criteria_Documents" w:id="5"/>
            <w:r w:rsidRPr="006A10C6">
              <w:rPr>
                <w:rFonts w:eastAsia="Times New Roman"/>
                <w:b/>
                <w:color w:val="FF0000"/>
                <w:u w:val="single"/>
              </w:rPr>
              <w:t xml:space="preserve">Mapping </w:t>
            </w:r>
            <w:r>
              <w:rPr>
                <w:rFonts w:eastAsia="Times New Roman"/>
                <w:b/>
                <w:color w:val="FF0000"/>
                <w:u w:val="single"/>
              </w:rPr>
              <w:t xml:space="preserve">Criteria </w:t>
            </w:r>
            <w:r w:rsidRPr="006A10C6">
              <w:rPr>
                <w:rFonts w:eastAsia="Times New Roman"/>
                <w:b/>
                <w:color w:val="FF0000"/>
                <w:u w:val="single"/>
              </w:rPr>
              <w:t>document:</w:t>
            </w:r>
          </w:p>
          <w:p w:rsidR="00A41322" w:rsidP="0032740F" w:rsidRDefault="00A41322" w14:paraId="28B75612" w14:textId="77777777">
            <w:pPr>
              <w:rPr>
                <w:rFonts w:eastAsia="Times New Roman"/>
                <w:b/>
                <w:color w:val="FF0000"/>
                <w:u w:val="single"/>
              </w:rPr>
            </w:pPr>
          </w:p>
          <w:bookmarkEnd w:id="5"/>
          <w:p w:rsidR="00C0759A" w:rsidP="00C24AFB" w:rsidRDefault="005622AF" w14:paraId="278CF200" w14:textId="1EC945BD">
            <w:pPr>
              <w:pStyle w:val="ListParagraph"/>
              <w:spacing w:after="0" w:line="240" w:lineRule="auto"/>
              <w:ind w:left="0"/>
            </w:pPr>
            <w:r>
              <w:fldChar w:fldCharType="begin"/>
            </w:r>
            <w:r>
              <w:instrText xml:space="preserve"> HYPERLINK "https://bcbsri.sharepoint.com/sites/CloudNativeDataProject-365/Shared%20Documents/General/Member%20Mart/Member%20Mart_fields.xlsx?d=we96a6f1d1b1e41fd8860a4e1adfc149a&amp;csf=1&amp;web=1&amp;e=XZjTdq" </w:instrText>
            </w:r>
            <w:r>
              <w:fldChar w:fldCharType="separate"/>
            </w:r>
            <w:r>
              <w:rPr>
                <w:rStyle w:val="Hyperlink"/>
              </w:rPr>
              <w:t>Member Mart_fields.xlsx</w:t>
            </w:r>
            <w:r>
              <w:fldChar w:fldCharType="end"/>
            </w:r>
          </w:p>
          <w:p w:rsidRPr="006A10C6" w:rsidR="00CE53FC" w:rsidP="00A41322" w:rsidRDefault="00CE53FC" w14:paraId="14C7EE85" w14:textId="77777777">
            <w:pPr>
              <w:pStyle w:val="ListParagraph"/>
              <w:spacing w:after="0" w:line="240" w:lineRule="auto"/>
              <w:ind w:left="360"/>
              <w:rPr>
                <w:rFonts w:eastAsia="Times New Roman"/>
                <w:b/>
                <w:color w:val="FF0000"/>
                <w:u w:val="single"/>
              </w:rPr>
            </w:pPr>
          </w:p>
        </w:tc>
      </w:tr>
    </w:tbl>
    <w:p w:rsidR="00F2404F" w:rsidRDefault="00F2404F" w14:paraId="4BAC6C4A" w14:textId="77777777"/>
    <w:tbl>
      <w:tblPr>
        <w:tblW w:w="9343" w:type="dxa"/>
        <w:tblInd w:w="-8"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230"/>
        <w:gridCol w:w="2028"/>
        <w:gridCol w:w="2705"/>
        <w:gridCol w:w="1835"/>
        <w:gridCol w:w="1545"/>
      </w:tblGrid>
      <w:tr w:rsidRPr="00005828" w:rsidR="00FE009C" w:rsidTr="00307C1A" w14:paraId="35BC64F6" w14:textId="77777777">
        <w:trPr>
          <w:trHeight w:val="552"/>
        </w:trPr>
        <w:tc>
          <w:tcPr>
            <w:tcW w:w="1230" w:type="dxa"/>
            <w:vMerge w:val="restart"/>
            <w:tcBorders>
              <w:top w:val="outset" w:color="auto" w:sz="6" w:space="0"/>
              <w:left w:val="outset" w:color="auto" w:sz="6" w:space="0"/>
              <w:bottom w:val="nil"/>
              <w:right w:val="outset" w:color="auto" w:sz="6" w:space="0"/>
            </w:tcBorders>
            <w:shd w:val="clear" w:color="auto" w:fill="BDD6EE" w:themeFill="accent1" w:themeFillTint="66"/>
          </w:tcPr>
          <w:p w:rsidR="00311312" w:rsidP="00EA7853" w:rsidRDefault="00311312" w14:paraId="03EDA5C9" w14:textId="77777777">
            <w:pPr>
              <w:spacing w:after="0" w:line="240" w:lineRule="auto"/>
              <w:textAlignment w:val="baseline"/>
              <w:rPr>
                <w:rFonts w:ascii="Arial Narrow" w:hAnsi="Arial Narrow" w:eastAsia="Times New Roman" w:cs="Times New Roman"/>
                <w:bCs/>
                <w:sz w:val="24"/>
                <w:szCs w:val="24"/>
                <w:lang w:val="en-CA"/>
              </w:rPr>
            </w:pPr>
            <w:r w:rsidRPr="004D4E78">
              <w:rPr>
                <w:rFonts w:ascii="Arial Narrow" w:hAnsi="Arial Narrow" w:eastAsia="Times New Roman" w:cs="Times New Roman"/>
                <w:bCs/>
                <w:sz w:val="24"/>
                <w:szCs w:val="24"/>
                <w:lang w:val="en-CA"/>
              </w:rPr>
              <w:t>Impacted</w:t>
            </w:r>
            <w:r>
              <w:rPr>
                <w:rFonts w:ascii="Arial Narrow" w:hAnsi="Arial Narrow" w:eastAsia="Times New Roman" w:cs="Times New Roman"/>
                <w:b/>
                <w:bCs/>
                <w:sz w:val="24"/>
                <w:szCs w:val="24"/>
                <w:lang w:val="en-CA"/>
              </w:rPr>
              <w:t xml:space="preserve"> </w:t>
            </w:r>
            <w:r w:rsidRPr="004D4E78">
              <w:rPr>
                <w:rFonts w:ascii="Arial Narrow" w:hAnsi="Arial Narrow" w:eastAsia="Times New Roman" w:cs="Times New Roman"/>
                <w:bCs/>
                <w:sz w:val="24"/>
                <w:szCs w:val="24"/>
                <w:lang w:val="en-CA"/>
              </w:rPr>
              <w:t>Applications</w:t>
            </w:r>
            <w:r>
              <w:rPr>
                <w:rFonts w:ascii="Arial Narrow" w:hAnsi="Arial Narrow" w:eastAsia="Times New Roman" w:cs="Times New Roman"/>
                <w:bCs/>
                <w:sz w:val="24"/>
                <w:szCs w:val="24"/>
                <w:lang w:val="en-CA"/>
              </w:rPr>
              <w:t>/</w:t>
            </w:r>
          </w:p>
          <w:p w:rsidRPr="00DE5563" w:rsidR="00311312" w:rsidP="00EA7853" w:rsidRDefault="00311312" w14:paraId="4EFDC658" w14:textId="77777777">
            <w:pPr>
              <w:spacing w:after="0" w:line="240" w:lineRule="auto"/>
              <w:textAlignment w:val="baseline"/>
              <w:rPr>
                <w:rFonts w:ascii="Arial Narrow" w:hAnsi="Arial Narrow" w:eastAsia="Times New Roman" w:cs="Times New Roman"/>
                <w:b/>
                <w:bCs/>
                <w:sz w:val="24"/>
                <w:szCs w:val="24"/>
                <w:lang w:val="en-CA"/>
              </w:rPr>
            </w:pPr>
            <w:r>
              <w:rPr>
                <w:rFonts w:ascii="Arial Narrow" w:hAnsi="Arial Narrow" w:eastAsia="Times New Roman" w:cs="Times New Roman"/>
                <w:bCs/>
                <w:sz w:val="24"/>
                <w:szCs w:val="24"/>
                <w:lang w:val="en-CA"/>
              </w:rPr>
              <w:t>Systems</w:t>
            </w:r>
          </w:p>
        </w:tc>
        <w:tc>
          <w:tcPr>
            <w:tcW w:w="2028" w:type="dxa"/>
            <w:tcBorders>
              <w:top w:val="outset" w:color="auto" w:sz="6" w:space="0"/>
              <w:left w:val="outset" w:color="auto" w:sz="6" w:space="0"/>
              <w:bottom w:val="outset" w:color="auto" w:sz="6" w:space="0"/>
              <w:right w:val="outset" w:color="auto" w:sz="6" w:space="0"/>
            </w:tcBorders>
            <w:shd w:val="clear" w:color="auto" w:fill="BDD6EE" w:themeFill="accent1" w:themeFillTint="66"/>
            <w:hideMark/>
          </w:tcPr>
          <w:p w:rsidRPr="00005828" w:rsidR="00311312" w:rsidP="00EA7853" w:rsidRDefault="00311312" w14:paraId="78AF02E2" w14:textId="77777777">
            <w:pPr>
              <w:spacing w:after="0" w:line="240" w:lineRule="auto"/>
              <w:textAlignment w:val="baseline"/>
              <w:rPr>
                <w:rFonts w:ascii="Times New Roman" w:hAnsi="Times New Roman" w:eastAsia="Times New Roman" w:cs="Times New Roman"/>
                <w:sz w:val="24"/>
                <w:szCs w:val="24"/>
              </w:rPr>
            </w:pPr>
            <w:r w:rsidRPr="00005828">
              <w:rPr>
                <w:rFonts w:ascii="Arial Narrow" w:hAnsi="Arial Narrow" w:eastAsia="Times New Roman" w:cs="Times New Roman"/>
                <w:bCs/>
                <w:sz w:val="24"/>
                <w:szCs w:val="24"/>
                <w:lang w:val="en-CA"/>
              </w:rPr>
              <w:t>Application / System Name</w:t>
            </w:r>
            <w:r w:rsidRPr="00005828">
              <w:rPr>
                <w:rFonts w:ascii="Arial Narrow" w:hAnsi="Arial Narrow" w:eastAsia="Times New Roman" w:cs="Times New Roman"/>
                <w:sz w:val="24"/>
                <w:szCs w:val="24"/>
              </w:rPr>
              <w:t> </w:t>
            </w:r>
          </w:p>
        </w:tc>
        <w:tc>
          <w:tcPr>
            <w:tcW w:w="2705" w:type="dxa"/>
            <w:tcBorders>
              <w:top w:val="single" w:color="auto" w:sz="6" w:space="0"/>
              <w:left w:val="nil"/>
              <w:bottom w:val="single" w:color="auto" w:sz="6" w:space="0"/>
              <w:right w:val="single" w:color="auto" w:sz="6" w:space="0"/>
            </w:tcBorders>
            <w:shd w:val="clear" w:color="auto" w:fill="BDD6EE" w:themeFill="accent1" w:themeFillTint="66"/>
            <w:hideMark/>
          </w:tcPr>
          <w:p w:rsidRPr="00005828" w:rsidR="00311312" w:rsidP="00EA7853" w:rsidRDefault="00311312" w14:paraId="6D0EA2B7" w14:textId="77777777">
            <w:pPr>
              <w:spacing w:after="0" w:line="240" w:lineRule="auto"/>
              <w:textAlignment w:val="baseline"/>
              <w:rPr>
                <w:rFonts w:ascii="Times New Roman" w:hAnsi="Times New Roman" w:eastAsia="Times New Roman" w:cs="Times New Roman"/>
                <w:sz w:val="24"/>
                <w:szCs w:val="24"/>
              </w:rPr>
            </w:pPr>
            <w:r w:rsidRPr="00005828">
              <w:rPr>
                <w:rFonts w:ascii="Arial Narrow" w:hAnsi="Arial Narrow" w:eastAsia="Times New Roman" w:cs="Times New Roman"/>
                <w:bCs/>
                <w:sz w:val="24"/>
                <w:szCs w:val="24"/>
                <w:lang w:val="en-CA"/>
              </w:rPr>
              <w:t>Description</w:t>
            </w:r>
            <w:r w:rsidRPr="00005828">
              <w:rPr>
                <w:rFonts w:ascii="Arial Narrow" w:hAnsi="Arial Narrow" w:eastAsia="Times New Roman" w:cs="Times New Roman"/>
                <w:sz w:val="24"/>
                <w:szCs w:val="24"/>
              </w:rPr>
              <w:t> </w:t>
            </w:r>
          </w:p>
        </w:tc>
        <w:tc>
          <w:tcPr>
            <w:tcW w:w="1835" w:type="dxa"/>
            <w:tcBorders>
              <w:top w:val="single" w:color="auto" w:sz="6" w:space="0"/>
              <w:left w:val="nil"/>
              <w:bottom w:val="single" w:color="auto" w:sz="6" w:space="0"/>
              <w:right w:val="single" w:color="auto" w:sz="6" w:space="0"/>
            </w:tcBorders>
            <w:shd w:val="clear" w:color="auto" w:fill="BDD6EE" w:themeFill="accent1" w:themeFillTint="66"/>
            <w:hideMark/>
          </w:tcPr>
          <w:p w:rsidRPr="00005828" w:rsidR="00311312" w:rsidP="00EA7853" w:rsidRDefault="00311312" w14:paraId="6585482E" w14:textId="77777777">
            <w:pPr>
              <w:spacing w:after="0" w:line="240" w:lineRule="auto"/>
              <w:textAlignment w:val="baseline"/>
              <w:rPr>
                <w:rFonts w:ascii="Times New Roman" w:hAnsi="Times New Roman" w:eastAsia="Times New Roman" w:cs="Times New Roman"/>
                <w:sz w:val="24"/>
                <w:szCs w:val="24"/>
              </w:rPr>
            </w:pPr>
            <w:r w:rsidRPr="00005828">
              <w:rPr>
                <w:rFonts w:ascii="Arial Narrow" w:hAnsi="Arial Narrow" w:eastAsia="Times New Roman" w:cs="Times New Roman"/>
                <w:bCs/>
                <w:sz w:val="24"/>
                <w:szCs w:val="24"/>
                <w:lang w:val="en-CA"/>
              </w:rPr>
              <w:t>High Level Impact</w:t>
            </w:r>
            <w:r w:rsidRPr="00005828">
              <w:rPr>
                <w:rFonts w:ascii="Arial Narrow" w:hAnsi="Arial Narrow" w:eastAsia="Times New Roman" w:cs="Times New Roman"/>
                <w:sz w:val="24"/>
                <w:szCs w:val="24"/>
              </w:rPr>
              <w:t> </w:t>
            </w:r>
          </w:p>
        </w:tc>
        <w:tc>
          <w:tcPr>
            <w:tcW w:w="1545" w:type="dxa"/>
            <w:tcBorders>
              <w:top w:val="single" w:color="auto" w:sz="6" w:space="0"/>
              <w:left w:val="nil"/>
              <w:bottom w:val="single" w:color="auto" w:sz="6" w:space="0"/>
              <w:right w:val="single" w:color="auto" w:sz="6" w:space="0"/>
            </w:tcBorders>
            <w:shd w:val="clear" w:color="auto" w:fill="BDD6EE" w:themeFill="accent1" w:themeFillTint="66"/>
            <w:hideMark/>
          </w:tcPr>
          <w:p w:rsidRPr="00005828" w:rsidR="00311312" w:rsidP="00EA7853" w:rsidRDefault="00311312" w14:paraId="452EF6BC" w14:textId="77777777">
            <w:pPr>
              <w:spacing w:after="0" w:line="240" w:lineRule="auto"/>
              <w:textAlignment w:val="baseline"/>
              <w:rPr>
                <w:rFonts w:ascii="Times New Roman" w:hAnsi="Times New Roman" w:eastAsia="Times New Roman" w:cs="Times New Roman"/>
                <w:sz w:val="24"/>
                <w:szCs w:val="24"/>
              </w:rPr>
            </w:pPr>
            <w:r w:rsidRPr="00005828">
              <w:rPr>
                <w:rFonts w:ascii="Arial Narrow" w:hAnsi="Arial Narrow" w:eastAsia="Times New Roman" w:cs="Times New Roman"/>
                <w:bCs/>
                <w:sz w:val="24"/>
                <w:szCs w:val="24"/>
                <w:lang w:val="en-CA"/>
              </w:rPr>
              <w:t>Owner</w:t>
            </w:r>
            <w:r w:rsidRPr="00005828">
              <w:rPr>
                <w:rFonts w:ascii="Arial Narrow" w:hAnsi="Arial Narrow" w:eastAsia="Times New Roman" w:cs="Times New Roman"/>
                <w:sz w:val="24"/>
                <w:szCs w:val="24"/>
              </w:rPr>
              <w:t> </w:t>
            </w:r>
          </w:p>
        </w:tc>
      </w:tr>
      <w:tr w:rsidRPr="00005828" w:rsidR="00FE009C" w:rsidTr="00307C1A" w14:paraId="4B7A7F4D" w14:textId="77777777">
        <w:trPr>
          <w:trHeight w:val="835"/>
        </w:trPr>
        <w:tc>
          <w:tcPr>
            <w:tcW w:w="1230" w:type="dxa"/>
            <w:vMerge/>
            <w:tcBorders>
              <w:top w:val="nil"/>
              <w:left w:val="outset" w:color="auto" w:sz="6" w:space="0"/>
              <w:bottom w:val="nil"/>
              <w:right w:val="outset" w:color="auto" w:sz="6" w:space="0"/>
            </w:tcBorders>
            <w:shd w:val="clear" w:color="auto" w:fill="BDD6EE" w:themeFill="accent1" w:themeFillTint="66"/>
          </w:tcPr>
          <w:p w:rsidRPr="00DE5563" w:rsidR="00311312" w:rsidP="00EA7853" w:rsidRDefault="00311312" w14:paraId="177A02F8" w14:textId="77777777">
            <w:pPr>
              <w:spacing w:after="0" w:line="240" w:lineRule="auto"/>
              <w:textAlignment w:val="baseline"/>
              <w:rPr>
                <w:rFonts w:ascii="Arial Narrow" w:hAnsi="Arial Narrow" w:eastAsia="Times New Roman" w:cs="Times New Roman"/>
                <w:color w:val="000000"/>
                <w:sz w:val="24"/>
                <w:szCs w:val="24"/>
              </w:rPr>
            </w:pPr>
          </w:p>
        </w:tc>
        <w:tc>
          <w:tcPr>
            <w:tcW w:w="2028" w:type="dxa"/>
            <w:tcBorders>
              <w:top w:val="nil"/>
              <w:left w:val="outset" w:color="auto" w:sz="6" w:space="0"/>
              <w:bottom w:val="single" w:color="auto" w:sz="6" w:space="0"/>
              <w:right w:val="single" w:color="auto" w:sz="6" w:space="0"/>
            </w:tcBorders>
            <w:shd w:val="clear" w:color="auto" w:fill="auto"/>
            <w:hideMark/>
          </w:tcPr>
          <w:p w:rsidRPr="006426AE" w:rsidR="00311312" w:rsidP="00EA7853" w:rsidRDefault="00311312" w14:paraId="3ED09027" w14:textId="77777777">
            <w:pPr>
              <w:spacing w:after="0" w:line="240" w:lineRule="auto"/>
              <w:textAlignment w:val="baseline"/>
            </w:pPr>
            <w:r w:rsidRPr="006426AE">
              <w:t>Enterprise Data Repository (EDR)  </w:t>
            </w:r>
          </w:p>
          <w:p w:rsidRPr="006426AE" w:rsidR="00311312" w:rsidP="00EA7853" w:rsidRDefault="00311312" w14:paraId="6236FA83" w14:textId="77777777">
            <w:pPr>
              <w:spacing w:after="0" w:line="240" w:lineRule="auto"/>
              <w:textAlignment w:val="baseline"/>
            </w:pPr>
            <w:r w:rsidRPr="006426AE">
              <w:t> </w:t>
            </w:r>
          </w:p>
        </w:tc>
        <w:tc>
          <w:tcPr>
            <w:tcW w:w="2705" w:type="dxa"/>
            <w:tcBorders>
              <w:top w:val="nil"/>
              <w:left w:val="nil"/>
              <w:bottom w:val="single" w:color="auto" w:sz="6" w:space="0"/>
              <w:right w:val="single" w:color="auto" w:sz="6" w:space="0"/>
            </w:tcBorders>
            <w:shd w:val="clear" w:color="auto" w:fill="auto"/>
            <w:hideMark/>
          </w:tcPr>
          <w:p w:rsidRPr="006426AE" w:rsidR="00311312" w:rsidP="00EA7853" w:rsidRDefault="00311312" w14:paraId="72356554" w14:textId="77777777">
            <w:pPr>
              <w:spacing w:after="0" w:line="240" w:lineRule="auto"/>
              <w:textAlignment w:val="baseline"/>
            </w:pPr>
            <w:r w:rsidRPr="006426AE">
              <w:t xml:space="preserve">Maintain database, </w:t>
            </w:r>
            <w:proofErr w:type="gramStart"/>
            <w:r w:rsidRPr="006426AE">
              <w:t>extracts</w:t>
            </w:r>
            <w:proofErr w:type="gramEnd"/>
            <w:r w:rsidRPr="006426AE">
              <w:t xml:space="preserve"> and feeds for Electronic Data Repository </w:t>
            </w:r>
          </w:p>
        </w:tc>
        <w:tc>
          <w:tcPr>
            <w:tcW w:w="1835" w:type="dxa"/>
            <w:tcBorders>
              <w:top w:val="nil"/>
              <w:left w:val="nil"/>
              <w:bottom w:val="single" w:color="auto" w:sz="6" w:space="0"/>
              <w:right w:val="single" w:color="auto" w:sz="6" w:space="0"/>
            </w:tcBorders>
            <w:shd w:val="clear" w:color="auto" w:fill="auto"/>
            <w:hideMark/>
          </w:tcPr>
          <w:p w:rsidRPr="006426AE" w:rsidR="00311312" w:rsidP="00EA7853" w:rsidRDefault="00311312" w14:paraId="057D3D62" w14:textId="77777777">
            <w:pPr>
              <w:spacing w:after="0" w:line="240" w:lineRule="auto"/>
              <w:textAlignment w:val="baseline"/>
            </w:pPr>
            <w:r w:rsidRPr="006426AE">
              <w:t>Data repository from where all the required data is extracted</w:t>
            </w:r>
          </w:p>
        </w:tc>
        <w:tc>
          <w:tcPr>
            <w:tcW w:w="1545" w:type="dxa"/>
            <w:tcBorders>
              <w:top w:val="nil"/>
              <w:left w:val="nil"/>
              <w:bottom w:val="single" w:color="auto" w:sz="6" w:space="0"/>
              <w:right w:val="single" w:color="auto" w:sz="6" w:space="0"/>
            </w:tcBorders>
            <w:shd w:val="clear" w:color="auto" w:fill="auto"/>
            <w:hideMark/>
          </w:tcPr>
          <w:p w:rsidRPr="006426AE" w:rsidR="00311312" w:rsidP="00EA7853" w:rsidRDefault="00311312" w14:paraId="30A88170" w14:textId="77777777">
            <w:pPr>
              <w:spacing w:after="0" w:line="240" w:lineRule="auto"/>
              <w:textAlignment w:val="baseline"/>
            </w:pPr>
            <w:r w:rsidRPr="006426AE">
              <w:t>BCBSRI- EIM </w:t>
            </w:r>
          </w:p>
        </w:tc>
      </w:tr>
      <w:tr w:rsidRPr="00005828" w:rsidR="00FE009C" w:rsidTr="00307C1A" w14:paraId="764BEBF6" w14:textId="77777777">
        <w:trPr>
          <w:trHeight w:val="213"/>
        </w:trPr>
        <w:tc>
          <w:tcPr>
            <w:tcW w:w="1230" w:type="dxa"/>
            <w:vMerge/>
            <w:tcBorders>
              <w:top w:val="nil"/>
              <w:left w:val="outset" w:color="auto" w:sz="6" w:space="0"/>
              <w:bottom w:val="single" w:color="auto" w:sz="4" w:space="0"/>
              <w:right w:val="outset" w:color="auto" w:sz="6" w:space="0"/>
            </w:tcBorders>
            <w:shd w:val="clear" w:color="auto" w:fill="BDD6EE" w:themeFill="accent1" w:themeFillTint="66"/>
          </w:tcPr>
          <w:p w:rsidRPr="00DE5563" w:rsidR="00311312" w:rsidP="00EA7853" w:rsidRDefault="00311312" w14:paraId="3572901B" w14:textId="77777777">
            <w:pPr>
              <w:spacing w:after="0" w:line="240" w:lineRule="auto"/>
              <w:textAlignment w:val="baseline"/>
              <w:rPr>
                <w:rFonts w:ascii="Arial Narrow" w:hAnsi="Arial Narrow" w:eastAsia="Times New Roman" w:cs="Times New Roman"/>
                <w:color w:val="000000"/>
                <w:sz w:val="24"/>
                <w:szCs w:val="24"/>
              </w:rPr>
            </w:pPr>
          </w:p>
        </w:tc>
        <w:tc>
          <w:tcPr>
            <w:tcW w:w="2028" w:type="dxa"/>
            <w:tcBorders>
              <w:top w:val="nil"/>
              <w:left w:val="outset" w:color="auto" w:sz="6" w:space="0"/>
              <w:bottom w:val="single" w:color="auto" w:sz="6" w:space="0"/>
              <w:right w:val="single" w:color="auto" w:sz="6" w:space="0"/>
            </w:tcBorders>
            <w:shd w:val="clear" w:color="auto" w:fill="auto"/>
          </w:tcPr>
          <w:p w:rsidRPr="00005828" w:rsidR="00311312" w:rsidP="00EA7853" w:rsidRDefault="00311312" w14:paraId="070F1B34" w14:textId="5462A0F9">
            <w:pPr>
              <w:spacing w:after="0" w:line="240" w:lineRule="auto"/>
              <w:textAlignment w:val="baseline"/>
              <w:rPr>
                <w:rFonts w:ascii="Arial" w:hAnsi="Arial" w:cs="Arial"/>
                <w:sz w:val="18"/>
                <w:szCs w:val="18"/>
              </w:rPr>
            </w:pPr>
          </w:p>
        </w:tc>
        <w:tc>
          <w:tcPr>
            <w:tcW w:w="2705" w:type="dxa"/>
            <w:tcBorders>
              <w:top w:val="nil"/>
              <w:left w:val="nil"/>
              <w:bottom w:val="single" w:color="auto" w:sz="6" w:space="0"/>
              <w:right w:val="single" w:color="auto" w:sz="6" w:space="0"/>
            </w:tcBorders>
            <w:shd w:val="clear" w:color="auto" w:fill="auto"/>
          </w:tcPr>
          <w:p w:rsidRPr="00005828" w:rsidR="00311312" w:rsidP="00EA7853" w:rsidRDefault="00311312" w14:paraId="699340A0" w14:textId="0E906440">
            <w:pPr>
              <w:spacing w:after="0" w:line="240" w:lineRule="auto"/>
              <w:textAlignment w:val="baseline"/>
              <w:rPr>
                <w:rFonts w:ascii="Arial" w:hAnsi="Arial" w:cs="Arial"/>
                <w:sz w:val="18"/>
                <w:szCs w:val="18"/>
              </w:rPr>
            </w:pPr>
          </w:p>
        </w:tc>
        <w:tc>
          <w:tcPr>
            <w:tcW w:w="1835" w:type="dxa"/>
            <w:tcBorders>
              <w:top w:val="nil"/>
              <w:left w:val="nil"/>
              <w:bottom w:val="single" w:color="auto" w:sz="6" w:space="0"/>
              <w:right w:val="single" w:color="auto" w:sz="6" w:space="0"/>
            </w:tcBorders>
            <w:shd w:val="clear" w:color="auto" w:fill="auto"/>
          </w:tcPr>
          <w:p w:rsidRPr="00005828" w:rsidR="00311312" w:rsidP="00EA7853" w:rsidRDefault="00311312" w14:paraId="512336CE" w14:textId="108D0F4B">
            <w:pPr>
              <w:spacing w:after="0" w:line="240" w:lineRule="auto"/>
              <w:textAlignment w:val="baseline"/>
              <w:rPr>
                <w:rFonts w:ascii="Arial" w:hAnsi="Arial" w:cs="Arial"/>
                <w:sz w:val="18"/>
                <w:szCs w:val="18"/>
              </w:rPr>
            </w:pPr>
          </w:p>
        </w:tc>
        <w:tc>
          <w:tcPr>
            <w:tcW w:w="1545" w:type="dxa"/>
            <w:tcBorders>
              <w:top w:val="nil"/>
              <w:left w:val="nil"/>
              <w:bottom w:val="single" w:color="auto" w:sz="6" w:space="0"/>
              <w:right w:val="single" w:color="auto" w:sz="6" w:space="0"/>
            </w:tcBorders>
            <w:shd w:val="clear" w:color="auto" w:fill="auto"/>
          </w:tcPr>
          <w:p w:rsidRPr="00005828" w:rsidR="00311312" w:rsidP="00EA7853" w:rsidRDefault="00311312" w14:paraId="4EFA6044" w14:textId="53EB9A58">
            <w:pPr>
              <w:spacing w:after="0" w:line="240" w:lineRule="auto"/>
              <w:textAlignment w:val="baseline"/>
              <w:rPr>
                <w:rFonts w:ascii="Arial" w:hAnsi="Arial" w:cs="Arial"/>
                <w:sz w:val="18"/>
                <w:szCs w:val="18"/>
              </w:rPr>
            </w:pPr>
          </w:p>
        </w:tc>
      </w:tr>
    </w:tbl>
    <w:p w:rsidR="00311312" w:rsidRDefault="00311312" w14:paraId="021893E0" w14:textId="52CFF520"/>
    <w:tbl>
      <w:tblPr>
        <w:tblStyle w:val="TableGrid"/>
        <w:tblW w:w="0" w:type="auto"/>
        <w:tblLook w:val="04A0" w:firstRow="1" w:lastRow="0" w:firstColumn="1" w:lastColumn="0" w:noHBand="0" w:noVBand="1"/>
      </w:tblPr>
      <w:tblGrid>
        <w:gridCol w:w="1615"/>
        <w:gridCol w:w="7735"/>
      </w:tblGrid>
      <w:tr w:rsidR="00216293" w:rsidTr="0032740F" w14:paraId="2F340F84" w14:textId="77777777">
        <w:tc>
          <w:tcPr>
            <w:tcW w:w="1615" w:type="dxa"/>
            <w:shd w:val="clear" w:color="auto" w:fill="BDD6EE" w:themeFill="accent1" w:themeFillTint="66"/>
          </w:tcPr>
          <w:p w:rsidR="00216293" w:rsidP="0032740F" w:rsidRDefault="00216293" w14:paraId="780FE828" w14:textId="77777777">
            <w:r w:rsidRPr="00AB740F">
              <w:t>Special Requirements / User Interface Needs</w:t>
            </w:r>
          </w:p>
        </w:tc>
        <w:tc>
          <w:tcPr>
            <w:tcW w:w="7735" w:type="dxa"/>
          </w:tcPr>
          <w:p w:rsidR="00216293" w:rsidP="0032740F" w:rsidRDefault="00216293" w14:paraId="154A2CBD" w14:textId="77777777">
            <w:pPr>
              <w:pStyle w:val="ListParagraph"/>
              <w:numPr>
                <w:ilvl w:val="0"/>
                <w:numId w:val="21"/>
              </w:numPr>
              <w:spacing w:after="0" w:line="240" w:lineRule="auto"/>
              <w:rPr>
                <w:rFonts w:ascii="Arial" w:hAnsi="Arial" w:cs="Arial"/>
                <w:sz w:val="18"/>
                <w:szCs w:val="18"/>
              </w:rPr>
            </w:pPr>
            <w:r w:rsidRPr="004C0B17">
              <w:rPr>
                <w:rFonts w:ascii="Arial" w:hAnsi="Arial" w:cs="Arial"/>
                <w:b/>
                <w:sz w:val="18"/>
                <w:szCs w:val="18"/>
              </w:rPr>
              <w:t>Usability</w:t>
            </w:r>
            <w:r w:rsidRPr="004C0B17">
              <w:rPr>
                <w:rFonts w:ascii="Arial" w:hAnsi="Arial" w:cs="Arial"/>
                <w:sz w:val="18"/>
                <w:szCs w:val="18"/>
              </w:rPr>
              <w:t>- Accessibility of relevant EDR tables for necessary platforms for creation of extract.</w:t>
            </w:r>
          </w:p>
          <w:p w:rsidRPr="004C0B17" w:rsidR="00216293" w:rsidP="0032740F" w:rsidRDefault="00216293" w14:paraId="59A2F8D8" w14:textId="77777777">
            <w:pPr>
              <w:pStyle w:val="ListParagraph"/>
              <w:spacing w:after="0" w:line="240" w:lineRule="auto"/>
              <w:ind w:left="360"/>
              <w:rPr>
                <w:rFonts w:ascii="Arial" w:hAnsi="Arial" w:cs="Arial"/>
                <w:sz w:val="18"/>
                <w:szCs w:val="18"/>
              </w:rPr>
            </w:pPr>
          </w:p>
          <w:p w:rsidR="00216293" w:rsidP="0032740F" w:rsidRDefault="00216293" w14:paraId="5C315A6C" w14:textId="77777777">
            <w:pPr>
              <w:pStyle w:val="ListParagraph"/>
              <w:numPr>
                <w:ilvl w:val="0"/>
                <w:numId w:val="21"/>
              </w:numPr>
              <w:spacing w:after="0" w:line="240" w:lineRule="auto"/>
              <w:rPr>
                <w:rFonts w:ascii="Arial" w:hAnsi="Arial" w:cs="Arial"/>
                <w:sz w:val="18"/>
                <w:szCs w:val="18"/>
              </w:rPr>
            </w:pPr>
            <w:r w:rsidRPr="004C0B17">
              <w:rPr>
                <w:rFonts w:ascii="Arial" w:hAnsi="Arial" w:cs="Arial"/>
                <w:b/>
                <w:sz w:val="18"/>
                <w:szCs w:val="18"/>
              </w:rPr>
              <w:t>Consistency</w:t>
            </w:r>
            <w:r w:rsidRPr="004C0B17">
              <w:rPr>
                <w:rFonts w:ascii="Arial" w:hAnsi="Arial" w:cs="Arial"/>
                <w:sz w:val="18"/>
                <w:szCs w:val="18"/>
              </w:rPr>
              <w:t>- The data type and content in fields from source tables needs to be consistent in the extract being created.</w:t>
            </w:r>
          </w:p>
          <w:p w:rsidRPr="004C0B17" w:rsidR="00216293" w:rsidP="0032740F" w:rsidRDefault="00216293" w14:paraId="6C66C6E9" w14:textId="77777777">
            <w:pPr>
              <w:rPr>
                <w:rFonts w:ascii="Arial" w:hAnsi="Arial" w:cs="Arial"/>
                <w:sz w:val="18"/>
                <w:szCs w:val="18"/>
              </w:rPr>
            </w:pPr>
          </w:p>
          <w:p w:rsidR="00216293" w:rsidP="0032740F" w:rsidRDefault="00216293" w14:paraId="3DE9C524" w14:textId="77777777">
            <w:pPr>
              <w:pStyle w:val="ListParagraph"/>
              <w:numPr>
                <w:ilvl w:val="0"/>
                <w:numId w:val="21"/>
              </w:numPr>
              <w:spacing w:after="0" w:line="240" w:lineRule="auto"/>
              <w:rPr>
                <w:rFonts w:ascii="Arial" w:hAnsi="Arial" w:cs="Arial"/>
                <w:sz w:val="18"/>
                <w:szCs w:val="18"/>
              </w:rPr>
            </w:pPr>
            <w:r w:rsidRPr="004C0B17">
              <w:rPr>
                <w:rFonts w:ascii="Arial" w:hAnsi="Arial" w:cs="Arial"/>
                <w:b/>
                <w:sz w:val="18"/>
                <w:szCs w:val="18"/>
              </w:rPr>
              <w:t>Reliability</w:t>
            </w:r>
            <w:r w:rsidRPr="004C0B17">
              <w:rPr>
                <w:rFonts w:ascii="Arial" w:hAnsi="Arial" w:cs="Arial"/>
                <w:sz w:val="18"/>
                <w:szCs w:val="18"/>
              </w:rPr>
              <w:t>- Extract creation should not affect availability and performance of other applications.</w:t>
            </w:r>
          </w:p>
          <w:p w:rsidRPr="004C0B17" w:rsidR="00216293" w:rsidP="0032740F" w:rsidRDefault="00216293" w14:paraId="4C3CD084" w14:textId="77777777">
            <w:pPr>
              <w:rPr>
                <w:rFonts w:ascii="Arial" w:hAnsi="Arial" w:cs="Arial"/>
                <w:sz w:val="18"/>
                <w:szCs w:val="18"/>
              </w:rPr>
            </w:pPr>
          </w:p>
          <w:p w:rsidR="00216293" w:rsidP="0032740F" w:rsidRDefault="00216293" w14:paraId="54183B02" w14:textId="77777777">
            <w:pPr>
              <w:pStyle w:val="ListParagraph"/>
              <w:numPr>
                <w:ilvl w:val="0"/>
                <w:numId w:val="21"/>
              </w:numPr>
              <w:spacing w:after="0" w:line="240" w:lineRule="auto"/>
              <w:rPr>
                <w:rFonts w:ascii="Arial" w:hAnsi="Arial" w:cs="Arial"/>
                <w:sz w:val="18"/>
                <w:szCs w:val="18"/>
              </w:rPr>
            </w:pPr>
            <w:r w:rsidRPr="004C0B17">
              <w:rPr>
                <w:rFonts w:ascii="Arial" w:hAnsi="Arial" w:cs="Arial"/>
                <w:b/>
                <w:sz w:val="18"/>
                <w:szCs w:val="18"/>
              </w:rPr>
              <w:t>Availability</w:t>
            </w:r>
            <w:r w:rsidRPr="004C0B17">
              <w:rPr>
                <w:rFonts w:ascii="Arial" w:hAnsi="Arial" w:cs="Arial"/>
                <w:sz w:val="18"/>
                <w:szCs w:val="18"/>
              </w:rPr>
              <w:t>- DataStage and Sterling systems should be available 24/7 (minus maintenance window). Freeze period is pre-defined depending on components to be deployed and is communicated to business.</w:t>
            </w:r>
          </w:p>
          <w:p w:rsidRPr="004C0B17" w:rsidR="00216293" w:rsidP="0032740F" w:rsidRDefault="00216293" w14:paraId="409C9A83" w14:textId="77777777">
            <w:pPr>
              <w:rPr>
                <w:rFonts w:ascii="Arial" w:hAnsi="Arial" w:cs="Arial"/>
                <w:sz w:val="18"/>
                <w:szCs w:val="18"/>
              </w:rPr>
            </w:pPr>
          </w:p>
          <w:p w:rsidR="00216293" w:rsidP="0032740F" w:rsidRDefault="00216293" w14:paraId="52E064D0" w14:textId="77777777">
            <w:pPr>
              <w:pStyle w:val="ListParagraph"/>
              <w:numPr>
                <w:ilvl w:val="0"/>
                <w:numId w:val="21"/>
              </w:numPr>
              <w:spacing w:after="0" w:line="240" w:lineRule="auto"/>
              <w:rPr>
                <w:rFonts w:ascii="Arial" w:hAnsi="Arial" w:cs="Arial"/>
                <w:sz w:val="18"/>
                <w:szCs w:val="18"/>
              </w:rPr>
            </w:pPr>
            <w:r w:rsidRPr="004C0B17">
              <w:rPr>
                <w:rFonts w:ascii="Arial" w:hAnsi="Arial" w:cs="Arial"/>
                <w:b/>
                <w:sz w:val="18"/>
                <w:szCs w:val="18"/>
              </w:rPr>
              <w:t>Supportability (Configurability)</w:t>
            </w:r>
            <w:r w:rsidRPr="004C0B17">
              <w:rPr>
                <w:rFonts w:ascii="Arial" w:hAnsi="Arial" w:cs="Arial"/>
                <w:sz w:val="18"/>
                <w:szCs w:val="18"/>
              </w:rPr>
              <w:t xml:space="preserve"> - Field lengths and type the same across all systems.</w:t>
            </w:r>
          </w:p>
          <w:p w:rsidRPr="004C0B17" w:rsidR="00216293" w:rsidP="0032740F" w:rsidRDefault="00216293" w14:paraId="05885582" w14:textId="77777777">
            <w:pPr>
              <w:rPr>
                <w:rFonts w:ascii="Arial" w:hAnsi="Arial" w:cs="Arial"/>
                <w:sz w:val="18"/>
                <w:szCs w:val="18"/>
              </w:rPr>
            </w:pPr>
          </w:p>
          <w:p w:rsidR="00216293" w:rsidP="0032740F" w:rsidRDefault="00216293" w14:paraId="5A451CD0" w14:textId="77777777">
            <w:pPr>
              <w:pStyle w:val="ListParagraph"/>
              <w:numPr>
                <w:ilvl w:val="0"/>
                <w:numId w:val="21"/>
              </w:numPr>
              <w:spacing w:after="0" w:line="240" w:lineRule="auto"/>
              <w:rPr>
                <w:rFonts w:ascii="Arial" w:hAnsi="Arial" w:cs="Arial"/>
                <w:sz w:val="18"/>
                <w:szCs w:val="18"/>
              </w:rPr>
            </w:pPr>
            <w:r w:rsidRPr="004C0B17">
              <w:rPr>
                <w:rFonts w:ascii="Arial" w:hAnsi="Arial" w:cs="Arial"/>
                <w:b/>
                <w:sz w:val="18"/>
                <w:szCs w:val="18"/>
              </w:rPr>
              <w:t>Maintainability</w:t>
            </w:r>
            <w:r w:rsidRPr="004C0B17">
              <w:rPr>
                <w:rFonts w:ascii="Arial" w:hAnsi="Arial" w:cs="Arial"/>
                <w:sz w:val="18"/>
                <w:szCs w:val="18"/>
              </w:rPr>
              <w:t>- Various Teams responsible for handling severity tickets and communication based on different scenarios as mentioned in “Exception scenarios”.</w:t>
            </w:r>
          </w:p>
          <w:p w:rsidRPr="004C0B17" w:rsidR="00216293" w:rsidP="0032740F" w:rsidRDefault="00216293" w14:paraId="286F476F" w14:textId="77777777">
            <w:pPr>
              <w:rPr>
                <w:rFonts w:ascii="Arial" w:hAnsi="Arial" w:cs="Arial"/>
                <w:sz w:val="18"/>
                <w:szCs w:val="18"/>
              </w:rPr>
            </w:pPr>
          </w:p>
          <w:p w:rsidR="00216293" w:rsidP="0032740F" w:rsidRDefault="00216293" w14:paraId="50142811" w14:textId="77777777">
            <w:pPr>
              <w:pStyle w:val="ListParagraph"/>
              <w:numPr>
                <w:ilvl w:val="0"/>
                <w:numId w:val="21"/>
              </w:numPr>
              <w:spacing w:after="0" w:line="240" w:lineRule="auto"/>
              <w:rPr>
                <w:rFonts w:ascii="Arial" w:hAnsi="Arial" w:cs="Arial"/>
                <w:sz w:val="18"/>
                <w:szCs w:val="18"/>
              </w:rPr>
            </w:pPr>
            <w:r w:rsidRPr="00FA4BAB">
              <w:rPr>
                <w:rFonts w:ascii="Arial" w:hAnsi="Arial" w:cs="Arial"/>
                <w:b/>
                <w:sz w:val="18"/>
                <w:szCs w:val="18"/>
              </w:rPr>
              <w:t>Design</w:t>
            </w:r>
            <w:r w:rsidRPr="00FA4BAB">
              <w:rPr>
                <w:rFonts w:ascii="Arial" w:hAnsi="Arial" w:cs="Arial"/>
                <w:sz w:val="18"/>
                <w:szCs w:val="18"/>
              </w:rPr>
              <w:t xml:space="preserve">- Designing is required, </w:t>
            </w:r>
            <w:r>
              <w:rPr>
                <w:rFonts w:ascii="Arial" w:hAnsi="Arial" w:cs="Arial"/>
                <w:sz w:val="18"/>
                <w:szCs w:val="18"/>
              </w:rPr>
              <w:t>and will done by the D&amp;A team</w:t>
            </w:r>
          </w:p>
          <w:p w:rsidRPr="00FA4BAB" w:rsidR="00216293" w:rsidP="0032740F" w:rsidRDefault="00216293" w14:paraId="3051FD9A" w14:textId="77777777">
            <w:pPr>
              <w:pStyle w:val="ListParagraph"/>
              <w:rPr>
                <w:rFonts w:ascii="Arial" w:hAnsi="Arial" w:cs="Arial"/>
                <w:sz w:val="18"/>
                <w:szCs w:val="18"/>
              </w:rPr>
            </w:pPr>
          </w:p>
          <w:p w:rsidRPr="00FA4BAB" w:rsidR="00216293" w:rsidP="0032740F" w:rsidRDefault="00216293" w14:paraId="547AC639" w14:textId="77777777">
            <w:pPr>
              <w:pStyle w:val="ListParagraph"/>
              <w:spacing w:after="0" w:line="240" w:lineRule="auto"/>
              <w:ind w:left="360"/>
              <w:rPr>
                <w:rFonts w:ascii="Arial" w:hAnsi="Arial" w:cs="Arial"/>
                <w:sz w:val="18"/>
                <w:szCs w:val="18"/>
              </w:rPr>
            </w:pPr>
          </w:p>
          <w:p w:rsidR="00216293" w:rsidP="0032740F" w:rsidRDefault="00216293" w14:paraId="05136B47" w14:textId="21C59B6E">
            <w:pPr>
              <w:pStyle w:val="ListParagraph"/>
              <w:numPr>
                <w:ilvl w:val="0"/>
                <w:numId w:val="21"/>
              </w:numPr>
              <w:spacing w:after="0" w:line="240" w:lineRule="auto"/>
              <w:rPr>
                <w:rFonts w:ascii="Arial" w:hAnsi="Arial" w:cs="Arial"/>
                <w:sz w:val="18"/>
                <w:szCs w:val="18"/>
              </w:rPr>
            </w:pPr>
            <w:r w:rsidRPr="004C0B17">
              <w:rPr>
                <w:rFonts w:ascii="Arial" w:hAnsi="Arial" w:cs="Arial"/>
                <w:b/>
                <w:sz w:val="18"/>
                <w:szCs w:val="18"/>
              </w:rPr>
              <w:t>Error Management</w:t>
            </w:r>
            <w:r w:rsidRPr="004C0B17">
              <w:rPr>
                <w:rFonts w:ascii="Arial" w:hAnsi="Arial" w:cs="Arial"/>
                <w:sz w:val="18"/>
                <w:szCs w:val="18"/>
              </w:rPr>
              <w:t xml:space="preserve">- </w:t>
            </w:r>
            <w:r w:rsidR="00307C1A">
              <w:rPr>
                <w:rFonts w:ascii="Arial" w:hAnsi="Arial" w:cs="Arial"/>
                <w:sz w:val="18"/>
                <w:szCs w:val="18"/>
              </w:rPr>
              <w:t>NA</w:t>
            </w:r>
          </w:p>
          <w:p w:rsidRPr="004C0B17" w:rsidR="00216293" w:rsidP="0032740F" w:rsidRDefault="00216293" w14:paraId="55072BDA" w14:textId="77777777">
            <w:pPr>
              <w:pStyle w:val="ListParagraph"/>
              <w:spacing w:after="0" w:line="240" w:lineRule="auto"/>
              <w:ind w:left="360"/>
              <w:rPr>
                <w:rFonts w:ascii="Arial" w:hAnsi="Arial" w:cs="Arial"/>
                <w:sz w:val="18"/>
                <w:szCs w:val="18"/>
              </w:rPr>
            </w:pPr>
          </w:p>
          <w:p w:rsidR="00216293" w:rsidP="0032740F" w:rsidRDefault="00216293" w14:paraId="0F2A38B8" w14:textId="77777777">
            <w:pPr>
              <w:pStyle w:val="ListParagraph"/>
              <w:numPr>
                <w:ilvl w:val="0"/>
                <w:numId w:val="21"/>
              </w:numPr>
              <w:spacing w:after="0" w:line="240" w:lineRule="auto"/>
              <w:rPr>
                <w:rFonts w:ascii="Arial" w:hAnsi="Arial" w:cs="Arial"/>
                <w:sz w:val="18"/>
                <w:szCs w:val="18"/>
              </w:rPr>
            </w:pPr>
            <w:r w:rsidRPr="004C0B17">
              <w:rPr>
                <w:rFonts w:ascii="Arial" w:hAnsi="Arial" w:cs="Arial"/>
                <w:b/>
                <w:sz w:val="18"/>
                <w:szCs w:val="18"/>
              </w:rPr>
              <w:t>External Systems</w:t>
            </w:r>
            <w:r w:rsidRPr="004C0B17">
              <w:rPr>
                <w:rFonts w:ascii="Arial" w:hAnsi="Arial" w:cs="Arial"/>
                <w:sz w:val="18"/>
                <w:szCs w:val="18"/>
              </w:rPr>
              <w:t xml:space="preserve">- </w:t>
            </w:r>
          </w:p>
          <w:p w:rsidRPr="004C0B17" w:rsidR="00216293" w:rsidP="0032740F" w:rsidRDefault="00216293" w14:paraId="61CE9B3F" w14:textId="77777777">
            <w:pPr>
              <w:rPr>
                <w:rFonts w:ascii="Arial" w:hAnsi="Arial" w:cs="Arial"/>
                <w:sz w:val="18"/>
                <w:szCs w:val="18"/>
              </w:rPr>
            </w:pPr>
          </w:p>
          <w:p w:rsidR="00216293" w:rsidP="0032740F" w:rsidRDefault="00216293" w14:paraId="4E26A6C3" w14:textId="77777777">
            <w:pPr>
              <w:pStyle w:val="ListParagraph"/>
              <w:numPr>
                <w:ilvl w:val="0"/>
                <w:numId w:val="21"/>
              </w:numPr>
              <w:spacing w:after="0" w:line="240" w:lineRule="auto"/>
              <w:rPr>
                <w:rFonts w:ascii="Arial" w:hAnsi="Arial" w:cs="Arial"/>
                <w:sz w:val="18"/>
                <w:szCs w:val="18"/>
              </w:rPr>
            </w:pPr>
            <w:r w:rsidRPr="009C66A1">
              <w:rPr>
                <w:rFonts w:ascii="Arial" w:hAnsi="Arial" w:cs="Arial"/>
                <w:b/>
                <w:sz w:val="18"/>
                <w:szCs w:val="18"/>
              </w:rPr>
              <w:t xml:space="preserve">Implementation (Platform Support) </w:t>
            </w:r>
            <w:r w:rsidRPr="009C66A1">
              <w:rPr>
                <w:rFonts w:ascii="Arial" w:hAnsi="Arial" w:cs="Arial"/>
                <w:sz w:val="18"/>
                <w:szCs w:val="18"/>
              </w:rPr>
              <w:t xml:space="preserve">- DataStage platforms to be used for accomplishing development tasks for all extracts. </w:t>
            </w:r>
          </w:p>
          <w:p w:rsidRPr="009C66A1" w:rsidR="00216293" w:rsidP="0032740F" w:rsidRDefault="00216293" w14:paraId="3BD86FBD" w14:textId="77777777">
            <w:pPr>
              <w:pStyle w:val="ListParagraph"/>
              <w:rPr>
                <w:rFonts w:ascii="Arial" w:hAnsi="Arial" w:cs="Arial"/>
                <w:sz w:val="18"/>
                <w:szCs w:val="18"/>
              </w:rPr>
            </w:pPr>
          </w:p>
          <w:p w:rsidR="00216293" w:rsidP="0032740F" w:rsidRDefault="00216293" w14:paraId="79438AE3" w14:textId="77777777">
            <w:pPr>
              <w:pStyle w:val="ListParagraph"/>
              <w:numPr>
                <w:ilvl w:val="0"/>
                <w:numId w:val="21"/>
              </w:numPr>
              <w:spacing w:after="0" w:line="240" w:lineRule="auto"/>
            </w:pPr>
            <w:r w:rsidRPr="00B70E8C">
              <w:rPr>
                <w:rFonts w:ascii="Arial" w:hAnsi="Arial" w:cs="Arial"/>
                <w:b/>
                <w:sz w:val="18"/>
                <w:szCs w:val="18"/>
              </w:rPr>
              <w:t>Security</w:t>
            </w:r>
            <w:r w:rsidRPr="00B70E8C">
              <w:rPr>
                <w:rFonts w:ascii="Arial" w:hAnsi="Arial" w:cs="Arial"/>
                <w:sz w:val="18"/>
                <w:szCs w:val="18"/>
              </w:rPr>
              <w:t>- Files transmitted to and from BCBSRI will use the secure file transfer protocols established by BCBSRI.  Files will be dropped and picked up predefined Landmark folder locations. Standard security guidelines for BCBSRI will be followed.</w:t>
            </w:r>
          </w:p>
        </w:tc>
      </w:tr>
      <w:tr w:rsidR="00216293" w:rsidTr="0032740F" w14:paraId="77CC5F53" w14:textId="77777777">
        <w:tc>
          <w:tcPr>
            <w:tcW w:w="1615" w:type="dxa"/>
            <w:shd w:val="clear" w:color="auto" w:fill="BDD6EE" w:themeFill="accent1" w:themeFillTint="66"/>
          </w:tcPr>
          <w:p w:rsidR="00216293" w:rsidP="0032740F" w:rsidRDefault="00216293" w14:paraId="7B4407E7" w14:textId="77777777">
            <w:r w:rsidRPr="00AB740F">
              <w:t>Assumptions / Questions / Constraints / Notes</w:t>
            </w:r>
          </w:p>
        </w:tc>
        <w:tc>
          <w:tcPr>
            <w:tcW w:w="7735" w:type="dxa"/>
          </w:tcPr>
          <w:p w:rsidRPr="006426AE" w:rsidR="005A325F" w:rsidP="0050743E" w:rsidRDefault="007D0E5B" w14:paraId="4B8C5C1E" w14:textId="6AB79AF1">
            <w:pPr>
              <w:pStyle w:val="ListParagraph"/>
              <w:numPr>
                <w:ilvl w:val="0"/>
                <w:numId w:val="20"/>
              </w:numPr>
              <w:spacing w:after="0" w:line="240" w:lineRule="auto"/>
              <w:ind w:left="360"/>
            </w:pPr>
            <w:r w:rsidRPr="006426AE">
              <w:t>Data mart will be build using EDR guidelines currently in place</w:t>
            </w:r>
          </w:p>
          <w:p w:rsidRPr="006426AE" w:rsidR="005345AF" w:rsidP="0050743E" w:rsidRDefault="005345AF" w14:paraId="54AB66D6" w14:textId="7B274DA3">
            <w:pPr>
              <w:pStyle w:val="ListParagraph"/>
              <w:spacing w:after="0" w:line="240" w:lineRule="auto"/>
              <w:ind w:left="360"/>
            </w:pPr>
            <w:r w:rsidRPr="006426AE">
              <w:t>Control – Standard control</w:t>
            </w:r>
            <w:r w:rsidRPr="006426AE" w:rsidR="00FB6D23">
              <w:t>s will be in place</w:t>
            </w:r>
          </w:p>
          <w:p w:rsidRPr="006426AE" w:rsidR="007D05A8" w:rsidP="0050743E" w:rsidRDefault="007D05A8" w14:paraId="15324348" w14:textId="6757C3D9">
            <w:pPr>
              <w:pStyle w:val="ListParagraph"/>
              <w:spacing w:after="0" w:line="240" w:lineRule="auto"/>
              <w:ind w:left="360"/>
            </w:pPr>
            <w:r w:rsidRPr="006426AE">
              <w:t>Naming standards – will be matching EDR</w:t>
            </w:r>
            <w:r w:rsidRPr="006426AE" w:rsidR="00CD59CA">
              <w:t xml:space="preserve"> (standard naming conventions)</w:t>
            </w:r>
          </w:p>
          <w:p w:rsidRPr="006426AE" w:rsidR="00CD59CA" w:rsidP="0050743E" w:rsidRDefault="00CD59CA" w14:paraId="261B0F21" w14:textId="354F1860">
            <w:pPr>
              <w:pStyle w:val="ListParagraph"/>
              <w:spacing w:after="0" w:line="240" w:lineRule="auto"/>
              <w:ind w:left="360"/>
            </w:pPr>
            <w:r w:rsidRPr="006426AE">
              <w:t>Meta Data -Business use meta data will be provided by EDR</w:t>
            </w:r>
          </w:p>
          <w:p w:rsidRPr="006426AE" w:rsidR="00FB6D23" w:rsidP="0050743E" w:rsidRDefault="00FB6D23" w14:paraId="33E19F41" w14:textId="77777777">
            <w:pPr>
              <w:pStyle w:val="ListParagraph"/>
              <w:spacing w:after="0" w:line="240" w:lineRule="auto"/>
              <w:ind w:left="360"/>
            </w:pPr>
          </w:p>
          <w:p w:rsidRPr="006426AE" w:rsidR="00216293" w:rsidP="0050743E" w:rsidRDefault="00216293" w14:paraId="5ED11881" w14:textId="77777777">
            <w:pPr>
              <w:pStyle w:val="ListParagraph"/>
              <w:numPr>
                <w:ilvl w:val="0"/>
                <w:numId w:val="20"/>
              </w:numPr>
              <w:spacing w:after="0" w:line="240" w:lineRule="auto"/>
              <w:ind w:left="360"/>
            </w:pPr>
            <w:r w:rsidRPr="006426AE">
              <w:lastRenderedPageBreak/>
              <w:t>The requirements which are mentioned as “TBD” (To Be Discussed) in this document are considered as constraints. These gaps will be acknowledged during this project implementation and deployment.</w:t>
            </w:r>
          </w:p>
          <w:p w:rsidR="00216293" w:rsidP="0032740F" w:rsidRDefault="00216293" w14:paraId="16A5F59E" w14:textId="77777777"/>
        </w:tc>
      </w:tr>
      <w:tr w:rsidR="00216293" w:rsidTr="0032740F" w14:paraId="151F7E29" w14:textId="77777777">
        <w:tc>
          <w:tcPr>
            <w:tcW w:w="1615" w:type="dxa"/>
            <w:shd w:val="clear" w:color="auto" w:fill="BDD6EE" w:themeFill="accent1" w:themeFillTint="66"/>
          </w:tcPr>
          <w:p w:rsidRPr="00AB740F" w:rsidR="00216293" w:rsidP="0032740F" w:rsidRDefault="00216293" w14:paraId="7671E471" w14:textId="77777777">
            <w:r w:rsidRPr="00C66BCF">
              <w:rPr>
                <w:rFonts w:ascii="Arial" w:hAnsi="Arial" w:cs="Arial"/>
                <w:sz w:val="20"/>
                <w:szCs w:val="20"/>
              </w:rPr>
              <w:lastRenderedPageBreak/>
              <w:t>Screen Mockups</w:t>
            </w:r>
          </w:p>
        </w:tc>
        <w:tc>
          <w:tcPr>
            <w:tcW w:w="7735" w:type="dxa"/>
          </w:tcPr>
          <w:p w:rsidRPr="00363C84" w:rsidR="00216293" w:rsidP="0032740F" w:rsidRDefault="00216293" w14:paraId="0A55B578" w14:textId="77777777">
            <w:pPr>
              <w:rPr>
                <w:rFonts w:ascii="Arial" w:hAnsi="Arial" w:cs="Arial"/>
                <w:iCs/>
                <w:sz w:val="16"/>
                <w:szCs w:val="16"/>
              </w:rPr>
            </w:pPr>
            <w:r w:rsidRPr="007459ED">
              <w:t>NA</w:t>
            </w:r>
          </w:p>
        </w:tc>
      </w:tr>
      <w:tr w:rsidR="00216293" w:rsidTr="0032740F" w14:paraId="72396225" w14:textId="77777777">
        <w:tc>
          <w:tcPr>
            <w:tcW w:w="1615" w:type="dxa"/>
            <w:shd w:val="clear" w:color="auto" w:fill="BDD6EE" w:themeFill="accent1" w:themeFillTint="66"/>
          </w:tcPr>
          <w:p w:rsidRPr="00131AFB" w:rsidR="00216293" w:rsidP="0032740F" w:rsidRDefault="00216293" w14:paraId="74379BE5" w14:textId="77777777">
            <w:pPr>
              <w:kinsoku w:val="0"/>
              <w:overflowPunct w:val="0"/>
              <w:autoSpaceDE w:val="0"/>
              <w:autoSpaceDN w:val="0"/>
              <w:adjustRightInd w:val="0"/>
              <w:spacing w:before="9"/>
              <w:ind w:right="15"/>
              <w:rPr>
                <w:rFonts w:ascii="Arial" w:hAnsi="Arial" w:cs="Arial"/>
                <w:sz w:val="20"/>
                <w:szCs w:val="20"/>
              </w:rPr>
            </w:pPr>
            <w:r>
              <w:rPr>
                <w:rFonts w:ascii="Arial" w:hAnsi="Arial" w:cs="Arial"/>
                <w:sz w:val="20"/>
                <w:szCs w:val="20"/>
              </w:rPr>
              <w:t>Frequency</w:t>
            </w:r>
          </w:p>
        </w:tc>
        <w:tc>
          <w:tcPr>
            <w:tcW w:w="7735" w:type="dxa"/>
          </w:tcPr>
          <w:p w:rsidRPr="00FC183B" w:rsidR="00216293" w:rsidP="0032740F" w:rsidRDefault="00216293" w14:paraId="14649874" w14:textId="77777777">
            <w:pPr>
              <w:tabs>
                <w:tab w:val="left" w:pos="80"/>
              </w:tabs>
              <w:kinsoku w:val="0"/>
              <w:overflowPunct w:val="0"/>
              <w:autoSpaceDE w:val="0"/>
              <w:autoSpaceDN w:val="0"/>
              <w:adjustRightInd w:val="0"/>
              <w:spacing w:before="36" w:line="288" w:lineRule="auto"/>
              <w:ind w:right="322"/>
              <w:rPr>
                <w:rFonts w:ascii="Arial" w:hAnsi="Arial" w:cs="Arial"/>
                <w:i/>
                <w:sz w:val="16"/>
                <w:szCs w:val="16"/>
              </w:rPr>
            </w:pPr>
            <w:r>
              <w:t xml:space="preserve">The data will be refreshed in the data mart on </w:t>
            </w:r>
            <w:r w:rsidRPr="00715ADA">
              <w:t>Monthly</w:t>
            </w:r>
            <w:r>
              <w:t xml:space="preserve"> basis</w:t>
            </w:r>
            <w:r w:rsidRPr="00715ADA">
              <w:t>.</w:t>
            </w:r>
            <w:r>
              <w:rPr>
                <w:rFonts w:ascii="Arial" w:hAnsi="Arial" w:cs="Arial"/>
                <w:i/>
                <w:sz w:val="16"/>
                <w:szCs w:val="16"/>
              </w:rPr>
              <w:t xml:space="preserve"> </w:t>
            </w:r>
          </w:p>
        </w:tc>
      </w:tr>
      <w:tr w:rsidR="00216293" w:rsidTr="0032740F" w14:paraId="3ED7073F" w14:textId="77777777">
        <w:tc>
          <w:tcPr>
            <w:tcW w:w="1615" w:type="dxa"/>
            <w:shd w:val="clear" w:color="auto" w:fill="BDD6EE" w:themeFill="accent1" w:themeFillTint="66"/>
          </w:tcPr>
          <w:p w:rsidRPr="00131AFB" w:rsidR="00216293" w:rsidP="0032740F" w:rsidRDefault="00216293" w14:paraId="1E7714A3" w14:textId="77777777">
            <w:pPr>
              <w:kinsoku w:val="0"/>
              <w:overflowPunct w:val="0"/>
              <w:autoSpaceDE w:val="0"/>
              <w:autoSpaceDN w:val="0"/>
              <w:adjustRightInd w:val="0"/>
              <w:spacing w:before="9"/>
              <w:ind w:right="15"/>
              <w:rPr>
                <w:rFonts w:ascii="Arial" w:hAnsi="Arial" w:cs="Arial"/>
                <w:sz w:val="20"/>
                <w:szCs w:val="20"/>
              </w:rPr>
            </w:pPr>
            <w:r>
              <w:rPr>
                <w:rFonts w:ascii="Arial" w:hAnsi="Arial" w:cs="Arial"/>
                <w:w w:val="95"/>
                <w:sz w:val="20"/>
                <w:szCs w:val="20"/>
              </w:rPr>
              <w:t>Owner</w:t>
            </w:r>
          </w:p>
        </w:tc>
        <w:tc>
          <w:tcPr>
            <w:tcW w:w="7735" w:type="dxa"/>
          </w:tcPr>
          <w:p w:rsidRPr="00363C84" w:rsidR="00216293" w:rsidP="0032740F" w:rsidRDefault="00216293" w14:paraId="595F79F8" w14:textId="0FA061EE">
            <w:pPr>
              <w:tabs>
                <w:tab w:val="left" w:pos="80"/>
              </w:tabs>
              <w:kinsoku w:val="0"/>
              <w:overflowPunct w:val="0"/>
              <w:autoSpaceDE w:val="0"/>
              <w:autoSpaceDN w:val="0"/>
              <w:adjustRightInd w:val="0"/>
              <w:spacing w:before="9"/>
              <w:rPr>
                <w:rFonts w:ascii="Arial" w:hAnsi="Arial" w:cs="Arial"/>
                <w:iCs/>
                <w:sz w:val="16"/>
                <w:szCs w:val="16"/>
              </w:rPr>
            </w:pPr>
            <w:r w:rsidRPr="00C531D9">
              <w:t>D</w:t>
            </w:r>
            <w:r w:rsidR="007C78C8">
              <w:t>ata</w:t>
            </w:r>
            <w:r w:rsidRPr="00C531D9">
              <w:t xml:space="preserve"> &amp; A</w:t>
            </w:r>
            <w:r w:rsidR="007C78C8">
              <w:t>nalytics</w:t>
            </w:r>
            <w:r w:rsidRPr="00C531D9">
              <w:t xml:space="preserve"> Team</w:t>
            </w:r>
          </w:p>
        </w:tc>
      </w:tr>
      <w:tr w:rsidR="00216293" w:rsidTr="0032740F" w14:paraId="59C7A6FF" w14:textId="77777777">
        <w:tc>
          <w:tcPr>
            <w:tcW w:w="1615" w:type="dxa"/>
            <w:shd w:val="clear" w:color="auto" w:fill="BDD6EE" w:themeFill="accent1" w:themeFillTint="66"/>
          </w:tcPr>
          <w:p w:rsidRPr="00105AC6" w:rsidR="00216293" w:rsidP="0032740F" w:rsidRDefault="00216293" w14:paraId="5A3DC1CB" w14:textId="77777777">
            <w:pPr>
              <w:kinsoku w:val="0"/>
              <w:overflowPunct w:val="0"/>
              <w:autoSpaceDE w:val="0"/>
              <w:autoSpaceDN w:val="0"/>
              <w:adjustRightInd w:val="0"/>
              <w:spacing w:before="9"/>
              <w:ind w:right="15"/>
            </w:pPr>
            <w:r w:rsidRPr="00105AC6">
              <w:t>Priority</w:t>
            </w:r>
          </w:p>
        </w:tc>
        <w:tc>
          <w:tcPr>
            <w:tcW w:w="7735" w:type="dxa"/>
          </w:tcPr>
          <w:p w:rsidRPr="00105AC6" w:rsidR="00216293" w:rsidP="0032740F" w:rsidRDefault="00216293" w14:paraId="0E4074A5" w14:textId="77777777">
            <w:pPr>
              <w:kinsoku w:val="0"/>
              <w:overflowPunct w:val="0"/>
              <w:autoSpaceDE w:val="0"/>
              <w:autoSpaceDN w:val="0"/>
              <w:adjustRightInd w:val="0"/>
              <w:spacing w:before="9"/>
            </w:pPr>
            <w:r w:rsidRPr="00105AC6">
              <w:t>Top</w:t>
            </w:r>
          </w:p>
        </w:tc>
      </w:tr>
    </w:tbl>
    <w:p w:rsidR="00216293" w:rsidRDefault="00216293" w14:paraId="390E639A" w14:textId="77777777"/>
    <w:p w:rsidR="00E76ED8" w:rsidRDefault="00E76ED8" w14:paraId="66CC8D0D" w14:textId="77777777"/>
    <w:tbl>
      <w:tblPr>
        <w:tblStyle w:val="TableGrid"/>
        <w:tblW w:w="0" w:type="auto"/>
        <w:tblLook w:val="04A0" w:firstRow="1" w:lastRow="0" w:firstColumn="1" w:lastColumn="0" w:noHBand="0" w:noVBand="1"/>
      </w:tblPr>
      <w:tblGrid>
        <w:gridCol w:w="1534"/>
        <w:gridCol w:w="616"/>
        <w:gridCol w:w="1372"/>
        <w:gridCol w:w="5828"/>
      </w:tblGrid>
      <w:tr w:rsidR="00E76ED8" w:rsidTr="00EA7853" w14:paraId="3AF088CE" w14:textId="77777777">
        <w:trPr>
          <w:trHeight w:val="401"/>
        </w:trPr>
        <w:tc>
          <w:tcPr>
            <w:tcW w:w="1580" w:type="dxa"/>
            <w:vMerge w:val="restart"/>
            <w:shd w:val="clear" w:color="auto" w:fill="BDD6EE" w:themeFill="accent1" w:themeFillTint="66"/>
          </w:tcPr>
          <w:p w:rsidR="00E76ED8" w:rsidP="00EA7853" w:rsidRDefault="00E76ED8" w14:paraId="469223A1" w14:textId="77777777">
            <w:r>
              <w:t>Glossary</w:t>
            </w:r>
          </w:p>
        </w:tc>
        <w:tc>
          <w:tcPr>
            <w:tcW w:w="631" w:type="dxa"/>
            <w:shd w:val="clear" w:color="auto" w:fill="BDD6EE" w:themeFill="accent1" w:themeFillTint="66"/>
          </w:tcPr>
          <w:p w:rsidRPr="000B02D5" w:rsidR="00E76ED8" w:rsidP="00EA7853" w:rsidRDefault="00451226" w14:paraId="6F6DB3CC" w14:textId="7967A695">
            <w:r>
              <w:t>#</w:t>
            </w:r>
          </w:p>
        </w:tc>
        <w:tc>
          <w:tcPr>
            <w:tcW w:w="1372" w:type="dxa"/>
            <w:shd w:val="clear" w:color="auto" w:fill="BDD6EE" w:themeFill="accent1" w:themeFillTint="66"/>
          </w:tcPr>
          <w:p w:rsidRPr="000B02D5" w:rsidR="00E76ED8" w:rsidP="00EA7853" w:rsidRDefault="00E76ED8" w14:paraId="5E9790EB" w14:textId="77777777">
            <w:r>
              <w:t>Abbreviation</w:t>
            </w:r>
          </w:p>
        </w:tc>
        <w:tc>
          <w:tcPr>
            <w:tcW w:w="6120" w:type="dxa"/>
            <w:shd w:val="clear" w:color="auto" w:fill="BDD6EE" w:themeFill="accent1" w:themeFillTint="66"/>
          </w:tcPr>
          <w:p w:rsidR="00E76ED8" w:rsidP="00EA7853" w:rsidRDefault="00E76ED8" w14:paraId="779F724A" w14:textId="77777777">
            <w:r>
              <w:t>Description/Definition</w:t>
            </w:r>
          </w:p>
        </w:tc>
      </w:tr>
      <w:tr w:rsidRPr="005C6576" w:rsidR="00E76ED8" w:rsidTr="00EA7853" w14:paraId="0E2A387A" w14:textId="77777777">
        <w:trPr>
          <w:trHeight w:val="214"/>
        </w:trPr>
        <w:tc>
          <w:tcPr>
            <w:tcW w:w="1580" w:type="dxa"/>
            <w:vMerge/>
            <w:shd w:val="clear" w:color="auto" w:fill="BDD6EE" w:themeFill="accent1" w:themeFillTint="66"/>
          </w:tcPr>
          <w:p w:rsidRPr="00AB740F" w:rsidR="00E76ED8" w:rsidP="00EA7853" w:rsidRDefault="00E76ED8" w14:paraId="38BD0D7E" w14:textId="77777777"/>
        </w:tc>
        <w:tc>
          <w:tcPr>
            <w:tcW w:w="631" w:type="dxa"/>
          </w:tcPr>
          <w:p w:rsidRPr="00CC6295" w:rsidR="00E76ED8" w:rsidP="00EA7853" w:rsidRDefault="00E76ED8" w14:paraId="47BB7FA0" w14:textId="77777777">
            <w:pPr>
              <w:rPr>
                <w:rFonts w:cstheme="minorHAnsi"/>
              </w:rPr>
            </w:pPr>
            <w:r w:rsidRPr="00CC6295">
              <w:rPr>
                <w:rFonts w:cstheme="minorHAnsi"/>
              </w:rPr>
              <w:t>1</w:t>
            </w:r>
          </w:p>
        </w:tc>
        <w:tc>
          <w:tcPr>
            <w:tcW w:w="1372" w:type="dxa"/>
          </w:tcPr>
          <w:p w:rsidRPr="00CC6295" w:rsidR="00E76ED8" w:rsidP="00EA7853" w:rsidRDefault="00E76ED8" w14:paraId="7F1C09B1" w14:textId="77777777">
            <w:pPr>
              <w:rPr>
                <w:rFonts w:cstheme="minorHAnsi"/>
              </w:rPr>
            </w:pPr>
            <w:r w:rsidRPr="00CC6295">
              <w:rPr>
                <w:rFonts w:cstheme="minorHAnsi"/>
              </w:rPr>
              <w:t>BCBSRI</w:t>
            </w:r>
          </w:p>
        </w:tc>
        <w:tc>
          <w:tcPr>
            <w:tcW w:w="6120" w:type="dxa"/>
          </w:tcPr>
          <w:p w:rsidRPr="00CC6295" w:rsidR="00E76ED8" w:rsidP="00EA7853" w:rsidRDefault="00E76ED8" w14:paraId="71ACD311" w14:textId="77777777">
            <w:pPr>
              <w:rPr>
                <w:rFonts w:cstheme="minorHAnsi"/>
              </w:rPr>
            </w:pPr>
            <w:r w:rsidRPr="00CC6295">
              <w:rPr>
                <w:rFonts w:cstheme="minorHAnsi"/>
              </w:rPr>
              <w:t>Blue Cross Blue Shield of Rhode Island</w:t>
            </w:r>
          </w:p>
        </w:tc>
      </w:tr>
      <w:tr w:rsidRPr="005C6576" w:rsidR="00E76ED8" w:rsidTr="00EA7853" w14:paraId="46E15ED0" w14:textId="77777777">
        <w:trPr>
          <w:trHeight w:val="214"/>
        </w:trPr>
        <w:tc>
          <w:tcPr>
            <w:tcW w:w="1580" w:type="dxa"/>
            <w:vMerge/>
            <w:shd w:val="clear" w:color="auto" w:fill="BDD6EE" w:themeFill="accent1" w:themeFillTint="66"/>
          </w:tcPr>
          <w:p w:rsidRPr="00AB740F" w:rsidR="00E76ED8" w:rsidP="00EA7853" w:rsidRDefault="00E76ED8" w14:paraId="04C55932" w14:textId="77777777"/>
        </w:tc>
        <w:tc>
          <w:tcPr>
            <w:tcW w:w="631" w:type="dxa"/>
          </w:tcPr>
          <w:p w:rsidRPr="00CC6295" w:rsidR="00E76ED8" w:rsidP="00EA7853" w:rsidRDefault="00E76ED8" w14:paraId="21FB8179" w14:textId="77777777">
            <w:pPr>
              <w:rPr>
                <w:rFonts w:cstheme="minorHAnsi"/>
              </w:rPr>
            </w:pPr>
            <w:r w:rsidRPr="00CC6295">
              <w:rPr>
                <w:rFonts w:cstheme="minorHAnsi"/>
              </w:rPr>
              <w:t>2</w:t>
            </w:r>
          </w:p>
        </w:tc>
        <w:tc>
          <w:tcPr>
            <w:tcW w:w="1372" w:type="dxa"/>
          </w:tcPr>
          <w:p w:rsidRPr="00CC6295" w:rsidR="00E76ED8" w:rsidP="00EA7853" w:rsidRDefault="00E76ED8" w14:paraId="48A2BC2C" w14:textId="77777777">
            <w:pPr>
              <w:rPr>
                <w:rFonts w:cstheme="minorHAnsi"/>
              </w:rPr>
            </w:pPr>
            <w:r w:rsidRPr="00CC6295">
              <w:rPr>
                <w:rFonts w:cstheme="minorHAnsi"/>
              </w:rPr>
              <w:t>CMS</w:t>
            </w:r>
          </w:p>
        </w:tc>
        <w:tc>
          <w:tcPr>
            <w:tcW w:w="6120" w:type="dxa"/>
          </w:tcPr>
          <w:p w:rsidRPr="00CC6295" w:rsidR="00E76ED8" w:rsidP="00EA7853" w:rsidRDefault="00E76ED8" w14:paraId="2619CD30" w14:textId="77777777">
            <w:pPr>
              <w:rPr>
                <w:rFonts w:cstheme="minorHAnsi"/>
              </w:rPr>
            </w:pPr>
            <w:r w:rsidRPr="00CC6295">
              <w:rPr>
                <w:rFonts w:cstheme="minorHAnsi"/>
              </w:rPr>
              <w:t>Center for Medicaid and Medicare Services</w:t>
            </w:r>
          </w:p>
        </w:tc>
      </w:tr>
      <w:tr w:rsidRPr="008F67FE" w:rsidR="00E76ED8" w:rsidTr="00EA7853" w14:paraId="20CEE184" w14:textId="77777777">
        <w:trPr>
          <w:trHeight w:val="214"/>
        </w:trPr>
        <w:tc>
          <w:tcPr>
            <w:tcW w:w="1580" w:type="dxa"/>
            <w:vMerge/>
            <w:shd w:val="clear" w:color="auto" w:fill="BDD6EE" w:themeFill="accent1" w:themeFillTint="66"/>
          </w:tcPr>
          <w:p w:rsidRPr="00AB740F" w:rsidR="00E76ED8" w:rsidP="00EA7853" w:rsidRDefault="00E76ED8" w14:paraId="4EFF2A21" w14:textId="77777777"/>
        </w:tc>
        <w:tc>
          <w:tcPr>
            <w:tcW w:w="631" w:type="dxa"/>
          </w:tcPr>
          <w:p w:rsidRPr="00CC6295" w:rsidR="00E76ED8" w:rsidP="00EA7853" w:rsidRDefault="00E76ED8" w14:paraId="2E00024A" w14:textId="77777777">
            <w:pPr>
              <w:rPr>
                <w:rFonts w:cstheme="minorHAnsi"/>
              </w:rPr>
            </w:pPr>
            <w:r w:rsidRPr="00CC6295">
              <w:rPr>
                <w:rFonts w:cstheme="minorHAnsi"/>
              </w:rPr>
              <w:t>3</w:t>
            </w:r>
          </w:p>
        </w:tc>
        <w:tc>
          <w:tcPr>
            <w:tcW w:w="1372" w:type="dxa"/>
          </w:tcPr>
          <w:p w:rsidRPr="00CC6295" w:rsidR="00E76ED8" w:rsidP="00EA7853" w:rsidRDefault="00E76ED8" w14:paraId="5164A39A" w14:textId="77777777">
            <w:pPr>
              <w:rPr>
                <w:rFonts w:cstheme="minorHAnsi"/>
              </w:rPr>
            </w:pPr>
            <w:r w:rsidRPr="00CC6295">
              <w:rPr>
                <w:rFonts w:cstheme="minorHAnsi"/>
              </w:rPr>
              <w:t>EDR</w:t>
            </w:r>
          </w:p>
        </w:tc>
        <w:tc>
          <w:tcPr>
            <w:tcW w:w="6120" w:type="dxa"/>
          </w:tcPr>
          <w:p w:rsidRPr="00CC6295" w:rsidR="00E76ED8" w:rsidP="00EA7853" w:rsidRDefault="00E76ED8" w14:paraId="1CE5392B" w14:textId="77777777">
            <w:pPr>
              <w:rPr>
                <w:rFonts w:cstheme="minorHAnsi"/>
              </w:rPr>
            </w:pPr>
            <w:r w:rsidRPr="00CC6295">
              <w:rPr>
                <w:rFonts w:cstheme="minorHAnsi"/>
              </w:rPr>
              <w:t>Enterprise Data Repository</w:t>
            </w:r>
          </w:p>
        </w:tc>
      </w:tr>
      <w:tr w:rsidRPr="008F67FE" w:rsidR="00E76ED8" w:rsidTr="00EA7853" w14:paraId="3A9019E3" w14:textId="77777777">
        <w:trPr>
          <w:trHeight w:val="214"/>
        </w:trPr>
        <w:tc>
          <w:tcPr>
            <w:tcW w:w="1580" w:type="dxa"/>
            <w:vMerge/>
            <w:shd w:val="clear" w:color="auto" w:fill="BDD6EE" w:themeFill="accent1" w:themeFillTint="66"/>
          </w:tcPr>
          <w:p w:rsidRPr="00AB740F" w:rsidR="00E76ED8" w:rsidP="00EA7853" w:rsidRDefault="00E76ED8" w14:paraId="3BAE55F4" w14:textId="77777777"/>
        </w:tc>
        <w:tc>
          <w:tcPr>
            <w:tcW w:w="631" w:type="dxa"/>
          </w:tcPr>
          <w:p w:rsidRPr="00CC6295" w:rsidR="00E76ED8" w:rsidP="00EA7853" w:rsidRDefault="00E76ED8" w14:paraId="2A2432AE" w14:textId="77777777">
            <w:pPr>
              <w:rPr>
                <w:rFonts w:cstheme="minorHAnsi"/>
              </w:rPr>
            </w:pPr>
            <w:r w:rsidRPr="00CC6295">
              <w:rPr>
                <w:rFonts w:cstheme="minorHAnsi"/>
              </w:rPr>
              <w:t>4</w:t>
            </w:r>
          </w:p>
        </w:tc>
        <w:tc>
          <w:tcPr>
            <w:tcW w:w="1372" w:type="dxa"/>
          </w:tcPr>
          <w:p w:rsidRPr="00CC6295" w:rsidR="00E76ED8" w:rsidP="00EA7853" w:rsidRDefault="00E76ED8" w14:paraId="49B90A29" w14:textId="77777777">
            <w:pPr>
              <w:rPr>
                <w:rFonts w:cstheme="minorHAnsi"/>
              </w:rPr>
            </w:pPr>
            <w:r w:rsidRPr="00CC6295">
              <w:rPr>
                <w:rFonts w:cstheme="minorHAnsi"/>
              </w:rPr>
              <w:t>EIM</w:t>
            </w:r>
          </w:p>
        </w:tc>
        <w:tc>
          <w:tcPr>
            <w:tcW w:w="6120" w:type="dxa"/>
          </w:tcPr>
          <w:p w:rsidRPr="00CC6295" w:rsidR="00E76ED8" w:rsidP="00EA7853" w:rsidRDefault="00E76ED8" w14:paraId="5AC7B5A3" w14:textId="77777777">
            <w:pPr>
              <w:rPr>
                <w:rFonts w:cstheme="minorHAnsi"/>
              </w:rPr>
            </w:pPr>
            <w:r w:rsidRPr="00CC6295">
              <w:rPr>
                <w:rFonts w:cstheme="minorHAnsi"/>
              </w:rPr>
              <w:t>Electronic Information Management</w:t>
            </w:r>
          </w:p>
        </w:tc>
      </w:tr>
      <w:tr w:rsidRPr="008F67FE" w:rsidR="00E76ED8" w:rsidTr="00EA7853" w14:paraId="3139A571" w14:textId="77777777">
        <w:trPr>
          <w:trHeight w:val="214"/>
        </w:trPr>
        <w:tc>
          <w:tcPr>
            <w:tcW w:w="1580" w:type="dxa"/>
            <w:vMerge/>
            <w:shd w:val="clear" w:color="auto" w:fill="BDD6EE" w:themeFill="accent1" w:themeFillTint="66"/>
          </w:tcPr>
          <w:p w:rsidRPr="00AB740F" w:rsidR="00E76ED8" w:rsidP="00EA7853" w:rsidRDefault="00E76ED8" w14:paraId="453DF3FA" w14:textId="77777777"/>
        </w:tc>
        <w:tc>
          <w:tcPr>
            <w:tcW w:w="631" w:type="dxa"/>
          </w:tcPr>
          <w:p w:rsidRPr="00CC6295" w:rsidR="00E76ED8" w:rsidP="00EA7853" w:rsidRDefault="00E76ED8" w14:paraId="74C5A7D7" w14:textId="77777777">
            <w:pPr>
              <w:rPr>
                <w:rFonts w:cstheme="minorHAnsi"/>
              </w:rPr>
            </w:pPr>
            <w:r w:rsidRPr="00CC6295">
              <w:rPr>
                <w:rFonts w:cstheme="minorHAnsi"/>
              </w:rPr>
              <w:t>5</w:t>
            </w:r>
          </w:p>
        </w:tc>
        <w:tc>
          <w:tcPr>
            <w:tcW w:w="1372" w:type="dxa"/>
          </w:tcPr>
          <w:p w:rsidRPr="00CC6295" w:rsidR="00E76ED8" w:rsidP="00EA7853" w:rsidRDefault="00E76ED8" w14:paraId="5DC4E421" w14:textId="77777777">
            <w:pPr>
              <w:rPr>
                <w:rFonts w:cstheme="minorHAnsi"/>
              </w:rPr>
            </w:pPr>
            <w:r w:rsidRPr="00CC6295">
              <w:rPr>
                <w:rFonts w:cstheme="minorHAnsi"/>
              </w:rPr>
              <w:t>EST</w:t>
            </w:r>
          </w:p>
        </w:tc>
        <w:tc>
          <w:tcPr>
            <w:tcW w:w="6120" w:type="dxa"/>
          </w:tcPr>
          <w:p w:rsidRPr="00CC6295" w:rsidR="00E76ED8" w:rsidP="00EA7853" w:rsidRDefault="00E76ED8" w14:paraId="6570BE19" w14:textId="77777777">
            <w:pPr>
              <w:rPr>
                <w:rFonts w:cstheme="minorHAnsi"/>
              </w:rPr>
            </w:pPr>
            <w:r w:rsidRPr="00CC6295">
              <w:rPr>
                <w:rFonts w:cstheme="minorHAnsi"/>
              </w:rPr>
              <w:t>Eastern Time Zone</w:t>
            </w:r>
          </w:p>
        </w:tc>
      </w:tr>
      <w:tr w:rsidRPr="008F67FE" w:rsidR="00E76ED8" w:rsidTr="00EA7853" w14:paraId="4B922280" w14:textId="77777777">
        <w:trPr>
          <w:trHeight w:val="214"/>
        </w:trPr>
        <w:tc>
          <w:tcPr>
            <w:tcW w:w="1580" w:type="dxa"/>
            <w:vMerge/>
            <w:shd w:val="clear" w:color="auto" w:fill="BDD6EE" w:themeFill="accent1" w:themeFillTint="66"/>
          </w:tcPr>
          <w:p w:rsidRPr="00AB740F" w:rsidR="00E76ED8" w:rsidP="00EA7853" w:rsidRDefault="00E76ED8" w14:paraId="0B8CAA29" w14:textId="77777777"/>
        </w:tc>
        <w:tc>
          <w:tcPr>
            <w:tcW w:w="631" w:type="dxa"/>
          </w:tcPr>
          <w:p w:rsidRPr="00CC6295" w:rsidR="00E76ED8" w:rsidP="00EA7853" w:rsidRDefault="00E76ED8" w14:paraId="2E688CA9" w14:textId="77777777">
            <w:pPr>
              <w:rPr>
                <w:rFonts w:cstheme="minorHAnsi"/>
              </w:rPr>
            </w:pPr>
            <w:r w:rsidRPr="00CC6295">
              <w:rPr>
                <w:rFonts w:cstheme="minorHAnsi"/>
              </w:rPr>
              <w:t>6</w:t>
            </w:r>
          </w:p>
        </w:tc>
        <w:tc>
          <w:tcPr>
            <w:tcW w:w="1372" w:type="dxa"/>
          </w:tcPr>
          <w:p w:rsidRPr="00CC6295" w:rsidR="00E76ED8" w:rsidP="00EA7853" w:rsidRDefault="00E76ED8" w14:paraId="7BE8F7D9" w14:textId="77777777">
            <w:pPr>
              <w:rPr>
                <w:rFonts w:cstheme="minorHAnsi"/>
              </w:rPr>
            </w:pPr>
            <w:r w:rsidRPr="00CC6295">
              <w:rPr>
                <w:rFonts w:cstheme="minorHAnsi"/>
              </w:rPr>
              <w:t>ETL</w:t>
            </w:r>
          </w:p>
        </w:tc>
        <w:tc>
          <w:tcPr>
            <w:tcW w:w="6120" w:type="dxa"/>
          </w:tcPr>
          <w:p w:rsidRPr="00CC6295" w:rsidR="00E76ED8" w:rsidP="00EA7853" w:rsidRDefault="00E76ED8" w14:paraId="33793279" w14:textId="77777777">
            <w:pPr>
              <w:rPr>
                <w:rFonts w:cstheme="minorHAnsi"/>
              </w:rPr>
            </w:pPr>
            <w:r w:rsidRPr="00CC6295">
              <w:rPr>
                <w:rFonts w:cstheme="minorHAnsi"/>
              </w:rPr>
              <w:t>Extract Transformation and Load</w:t>
            </w:r>
          </w:p>
        </w:tc>
      </w:tr>
      <w:tr w:rsidRPr="008F67FE" w:rsidR="00E76ED8" w:rsidTr="00EA7853" w14:paraId="327F42FB" w14:textId="77777777">
        <w:trPr>
          <w:trHeight w:val="214"/>
        </w:trPr>
        <w:tc>
          <w:tcPr>
            <w:tcW w:w="1580" w:type="dxa"/>
            <w:vMerge/>
            <w:shd w:val="clear" w:color="auto" w:fill="BDD6EE" w:themeFill="accent1" w:themeFillTint="66"/>
          </w:tcPr>
          <w:p w:rsidRPr="00AB740F" w:rsidR="00E76ED8" w:rsidP="00EA7853" w:rsidRDefault="00E76ED8" w14:paraId="40425A79" w14:textId="77777777"/>
        </w:tc>
        <w:tc>
          <w:tcPr>
            <w:tcW w:w="631" w:type="dxa"/>
          </w:tcPr>
          <w:p w:rsidRPr="00CC6295" w:rsidR="00E76ED8" w:rsidP="00EA7853" w:rsidRDefault="00E76ED8" w14:paraId="4C95A2DB" w14:textId="77777777">
            <w:pPr>
              <w:rPr>
                <w:rFonts w:cstheme="minorHAnsi"/>
              </w:rPr>
            </w:pPr>
            <w:r w:rsidRPr="00CC6295">
              <w:rPr>
                <w:rFonts w:cstheme="minorHAnsi"/>
              </w:rPr>
              <w:t>7</w:t>
            </w:r>
          </w:p>
        </w:tc>
        <w:tc>
          <w:tcPr>
            <w:tcW w:w="1372" w:type="dxa"/>
          </w:tcPr>
          <w:p w:rsidRPr="00CC6295" w:rsidR="00E76ED8" w:rsidP="00EA7853" w:rsidRDefault="00E76ED8" w14:paraId="23958FAA" w14:textId="77777777">
            <w:pPr>
              <w:rPr>
                <w:rFonts w:cstheme="minorHAnsi"/>
              </w:rPr>
            </w:pPr>
            <w:r w:rsidRPr="00CC6295">
              <w:rPr>
                <w:rFonts w:cstheme="minorHAnsi"/>
              </w:rPr>
              <w:t>HCC</w:t>
            </w:r>
          </w:p>
        </w:tc>
        <w:tc>
          <w:tcPr>
            <w:tcW w:w="6120" w:type="dxa"/>
          </w:tcPr>
          <w:p w:rsidRPr="00CC6295" w:rsidR="00E76ED8" w:rsidP="00EA7853" w:rsidRDefault="00E76ED8" w14:paraId="3BB53A02" w14:textId="77777777">
            <w:pPr>
              <w:rPr>
                <w:rFonts w:cstheme="minorHAnsi"/>
              </w:rPr>
            </w:pPr>
            <w:r w:rsidRPr="00CC6295">
              <w:rPr>
                <w:rFonts w:cstheme="minorHAnsi"/>
              </w:rPr>
              <w:t>Hierarchical Condition Category</w:t>
            </w:r>
          </w:p>
        </w:tc>
      </w:tr>
      <w:tr w:rsidRPr="008F67FE" w:rsidR="00E76ED8" w:rsidTr="00EA7853" w14:paraId="1DC22364" w14:textId="77777777">
        <w:trPr>
          <w:trHeight w:val="214"/>
        </w:trPr>
        <w:tc>
          <w:tcPr>
            <w:tcW w:w="1580" w:type="dxa"/>
            <w:vMerge/>
            <w:shd w:val="clear" w:color="auto" w:fill="BDD6EE" w:themeFill="accent1" w:themeFillTint="66"/>
          </w:tcPr>
          <w:p w:rsidRPr="00AB740F" w:rsidR="00E76ED8" w:rsidP="00EA7853" w:rsidRDefault="00E76ED8" w14:paraId="5739725F" w14:textId="77777777"/>
        </w:tc>
        <w:tc>
          <w:tcPr>
            <w:tcW w:w="631" w:type="dxa"/>
          </w:tcPr>
          <w:p w:rsidRPr="00CC6295" w:rsidR="00E76ED8" w:rsidP="00EA7853" w:rsidRDefault="00E76ED8" w14:paraId="51E58286" w14:textId="77777777">
            <w:pPr>
              <w:rPr>
                <w:rFonts w:cstheme="minorHAnsi"/>
              </w:rPr>
            </w:pPr>
            <w:r w:rsidRPr="00CC6295">
              <w:rPr>
                <w:rFonts w:cstheme="minorHAnsi"/>
              </w:rPr>
              <w:t>8</w:t>
            </w:r>
          </w:p>
        </w:tc>
        <w:tc>
          <w:tcPr>
            <w:tcW w:w="1372" w:type="dxa"/>
          </w:tcPr>
          <w:p w:rsidRPr="00CC6295" w:rsidR="00E76ED8" w:rsidP="00EA7853" w:rsidRDefault="00E76ED8" w14:paraId="6CCD2A9D" w14:textId="77777777">
            <w:pPr>
              <w:rPr>
                <w:rFonts w:cstheme="minorHAnsi"/>
              </w:rPr>
            </w:pPr>
            <w:r w:rsidRPr="00CC6295">
              <w:rPr>
                <w:rFonts w:cstheme="minorHAnsi"/>
              </w:rPr>
              <w:t>HEDIS</w:t>
            </w:r>
          </w:p>
        </w:tc>
        <w:tc>
          <w:tcPr>
            <w:tcW w:w="6120" w:type="dxa"/>
          </w:tcPr>
          <w:p w:rsidRPr="00CC6295" w:rsidR="00E76ED8" w:rsidP="00EA7853" w:rsidRDefault="00E76ED8" w14:paraId="15E8C45F" w14:textId="77777777">
            <w:pPr>
              <w:rPr>
                <w:rFonts w:cstheme="minorHAnsi"/>
              </w:rPr>
            </w:pPr>
            <w:r w:rsidRPr="00CC6295">
              <w:rPr>
                <w:rFonts w:cstheme="minorHAnsi"/>
              </w:rPr>
              <w:t>Healthcare Effectiveness Data and Information Set</w:t>
            </w:r>
          </w:p>
        </w:tc>
      </w:tr>
      <w:tr w:rsidRPr="008F67FE" w:rsidR="00E76ED8" w:rsidTr="00EA7853" w14:paraId="6C48FAFA" w14:textId="77777777">
        <w:trPr>
          <w:trHeight w:val="214"/>
        </w:trPr>
        <w:tc>
          <w:tcPr>
            <w:tcW w:w="1580" w:type="dxa"/>
            <w:vMerge/>
            <w:shd w:val="clear" w:color="auto" w:fill="BDD6EE" w:themeFill="accent1" w:themeFillTint="66"/>
          </w:tcPr>
          <w:p w:rsidRPr="00AB740F" w:rsidR="00E76ED8" w:rsidP="00EA7853" w:rsidRDefault="00E76ED8" w14:paraId="3BD4739E" w14:textId="77777777"/>
        </w:tc>
        <w:tc>
          <w:tcPr>
            <w:tcW w:w="631" w:type="dxa"/>
          </w:tcPr>
          <w:p w:rsidRPr="00CC6295" w:rsidR="00E76ED8" w:rsidP="00EA7853" w:rsidRDefault="00E76ED8" w14:paraId="60644864" w14:textId="77777777">
            <w:pPr>
              <w:rPr>
                <w:rFonts w:cstheme="minorHAnsi"/>
              </w:rPr>
            </w:pPr>
            <w:r w:rsidRPr="00CC6295">
              <w:rPr>
                <w:rFonts w:cstheme="minorHAnsi"/>
              </w:rPr>
              <w:t>9</w:t>
            </w:r>
          </w:p>
        </w:tc>
        <w:tc>
          <w:tcPr>
            <w:tcW w:w="1372" w:type="dxa"/>
          </w:tcPr>
          <w:p w:rsidRPr="00CC6295" w:rsidR="00E76ED8" w:rsidP="00EA7853" w:rsidRDefault="00E76ED8" w14:paraId="023A15EC" w14:textId="77777777">
            <w:pPr>
              <w:rPr>
                <w:rFonts w:cstheme="minorHAnsi"/>
              </w:rPr>
            </w:pPr>
            <w:r w:rsidRPr="00CC6295">
              <w:rPr>
                <w:rFonts w:cstheme="minorHAnsi"/>
              </w:rPr>
              <w:t>HHMMSS</w:t>
            </w:r>
          </w:p>
        </w:tc>
        <w:tc>
          <w:tcPr>
            <w:tcW w:w="6120" w:type="dxa"/>
          </w:tcPr>
          <w:p w:rsidRPr="00CC6295" w:rsidR="00E76ED8" w:rsidP="00EA7853" w:rsidRDefault="00E76ED8" w14:paraId="0967C04D" w14:textId="77777777">
            <w:pPr>
              <w:rPr>
                <w:rFonts w:cstheme="minorHAnsi"/>
              </w:rPr>
            </w:pPr>
            <w:r w:rsidRPr="00CC6295">
              <w:rPr>
                <w:rFonts w:cstheme="minorHAnsi"/>
              </w:rPr>
              <w:t>Hour, Minute, Seconds</w:t>
            </w:r>
          </w:p>
        </w:tc>
      </w:tr>
      <w:tr w:rsidRPr="008F67FE" w:rsidR="00E76ED8" w:rsidTr="00EA7853" w14:paraId="00749A40" w14:textId="77777777">
        <w:trPr>
          <w:trHeight w:val="214"/>
        </w:trPr>
        <w:tc>
          <w:tcPr>
            <w:tcW w:w="1580" w:type="dxa"/>
            <w:vMerge/>
            <w:shd w:val="clear" w:color="auto" w:fill="BDD6EE" w:themeFill="accent1" w:themeFillTint="66"/>
          </w:tcPr>
          <w:p w:rsidRPr="00AB740F" w:rsidR="00E76ED8" w:rsidP="00EA7853" w:rsidRDefault="00E76ED8" w14:paraId="46D131B6" w14:textId="77777777"/>
        </w:tc>
        <w:tc>
          <w:tcPr>
            <w:tcW w:w="631" w:type="dxa"/>
          </w:tcPr>
          <w:p w:rsidRPr="00CC6295" w:rsidR="00E76ED8" w:rsidP="00EA7853" w:rsidRDefault="00E76ED8" w14:paraId="626CE935" w14:textId="77777777">
            <w:pPr>
              <w:rPr>
                <w:rFonts w:cstheme="minorHAnsi"/>
              </w:rPr>
            </w:pPr>
            <w:r w:rsidRPr="00CC6295">
              <w:rPr>
                <w:rFonts w:cstheme="minorHAnsi"/>
              </w:rPr>
              <w:t>10</w:t>
            </w:r>
          </w:p>
        </w:tc>
        <w:tc>
          <w:tcPr>
            <w:tcW w:w="1372" w:type="dxa"/>
          </w:tcPr>
          <w:p w:rsidRPr="00CC6295" w:rsidR="00E76ED8" w:rsidP="00EA7853" w:rsidRDefault="00E76ED8" w14:paraId="073B8B25" w14:textId="77777777">
            <w:pPr>
              <w:rPr>
                <w:rFonts w:cstheme="minorHAnsi"/>
              </w:rPr>
            </w:pPr>
            <w:r w:rsidRPr="00CC6295">
              <w:rPr>
                <w:rFonts w:cstheme="minorHAnsi"/>
              </w:rPr>
              <w:t>HP</w:t>
            </w:r>
          </w:p>
        </w:tc>
        <w:tc>
          <w:tcPr>
            <w:tcW w:w="6120" w:type="dxa"/>
          </w:tcPr>
          <w:p w:rsidRPr="00CC6295" w:rsidR="00E76ED8" w:rsidP="00EA7853" w:rsidRDefault="00E76ED8" w14:paraId="1255CBB5" w14:textId="77777777">
            <w:pPr>
              <w:rPr>
                <w:rFonts w:cstheme="minorHAnsi"/>
              </w:rPr>
            </w:pPr>
            <w:r w:rsidRPr="00CC6295">
              <w:rPr>
                <w:rFonts w:cstheme="minorHAnsi"/>
              </w:rPr>
              <w:t>Health Plan</w:t>
            </w:r>
          </w:p>
        </w:tc>
      </w:tr>
      <w:tr w:rsidRPr="008F67FE" w:rsidR="00E76ED8" w:rsidTr="00EA7853" w14:paraId="25BB1ED5" w14:textId="77777777">
        <w:trPr>
          <w:trHeight w:val="214"/>
        </w:trPr>
        <w:tc>
          <w:tcPr>
            <w:tcW w:w="1580" w:type="dxa"/>
            <w:vMerge/>
            <w:shd w:val="clear" w:color="auto" w:fill="BDD6EE" w:themeFill="accent1" w:themeFillTint="66"/>
          </w:tcPr>
          <w:p w:rsidRPr="00AB740F" w:rsidR="00E76ED8" w:rsidP="00EA7853" w:rsidRDefault="00E76ED8" w14:paraId="144E4545" w14:textId="77777777"/>
        </w:tc>
        <w:tc>
          <w:tcPr>
            <w:tcW w:w="631" w:type="dxa"/>
          </w:tcPr>
          <w:p w:rsidRPr="00CC6295" w:rsidR="00E76ED8" w:rsidP="00EA7853" w:rsidRDefault="00E76ED8" w14:paraId="19C42E81" w14:textId="77777777">
            <w:pPr>
              <w:rPr>
                <w:rFonts w:cstheme="minorHAnsi"/>
              </w:rPr>
            </w:pPr>
            <w:r w:rsidRPr="00CC6295">
              <w:rPr>
                <w:rFonts w:cstheme="minorHAnsi"/>
              </w:rPr>
              <w:t>11</w:t>
            </w:r>
          </w:p>
        </w:tc>
        <w:tc>
          <w:tcPr>
            <w:tcW w:w="1372" w:type="dxa"/>
          </w:tcPr>
          <w:p w:rsidRPr="00CC6295" w:rsidR="00E76ED8" w:rsidP="00EA7853" w:rsidRDefault="00E76ED8" w14:paraId="1638BFF4" w14:textId="77777777">
            <w:pPr>
              <w:rPr>
                <w:rFonts w:cstheme="minorHAnsi"/>
              </w:rPr>
            </w:pPr>
            <w:r w:rsidRPr="00CC6295">
              <w:rPr>
                <w:rFonts w:cstheme="minorHAnsi"/>
              </w:rPr>
              <w:t>IKA</w:t>
            </w:r>
          </w:p>
        </w:tc>
        <w:tc>
          <w:tcPr>
            <w:tcW w:w="6120" w:type="dxa"/>
          </w:tcPr>
          <w:p w:rsidRPr="00CC6295" w:rsidR="00E76ED8" w:rsidP="00EA7853" w:rsidRDefault="00E76ED8" w14:paraId="1A28AE80" w14:textId="77777777">
            <w:pPr>
              <w:rPr>
                <w:rFonts w:cstheme="minorHAnsi"/>
              </w:rPr>
            </w:pPr>
            <w:proofErr w:type="spellStart"/>
            <w:r w:rsidRPr="00CC6295">
              <w:rPr>
                <w:rFonts w:cstheme="minorHAnsi"/>
              </w:rPr>
              <w:t>IkaSystems</w:t>
            </w:r>
            <w:proofErr w:type="spellEnd"/>
            <w:r w:rsidRPr="00CC6295">
              <w:rPr>
                <w:rFonts w:cstheme="minorHAnsi"/>
              </w:rPr>
              <w:t> Corporation provides Web-based enterprise resource planning technology for process automation and intelligence management to support health insurers' commercial, and Medicare and Medicaid businesses.</w:t>
            </w:r>
          </w:p>
        </w:tc>
      </w:tr>
      <w:tr w:rsidRPr="008F67FE" w:rsidR="00E76ED8" w:rsidTr="00EA7853" w14:paraId="57A43974" w14:textId="77777777">
        <w:trPr>
          <w:trHeight w:val="214"/>
        </w:trPr>
        <w:tc>
          <w:tcPr>
            <w:tcW w:w="1580" w:type="dxa"/>
            <w:vMerge/>
            <w:shd w:val="clear" w:color="auto" w:fill="BDD6EE" w:themeFill="accent1" w:themeFillTint="66"/>
          </w:tcPr>
          <w:p w:rsidRPr="00AB740F" w:rsidR="00E76ED8" w:rsidP="00EA7853" w:rsidRDefault="00E76ED8" w14:paraId="169AA7A9" w14:textId="77777777"/>
        </w:tc>
        <w:tc>
          <w:tcPr>
            <w:tcW w:w="631" w:type="dxa"/>
          </w:tcPr>
          <w:p w:rsidRPr="00CC6295" w:rsidR="00E76ED8" w:rsidP="00EA7853" w:rsidRDefault="00E76ED8" w14:paraId="461ECB29" w14:textId="77777777">
            <w:pPr>
              <w:rPr>
                <w:rFonts w:cstheme="minorHAnsi"/>
              </w:rPr>
            </w:pPr>
            <w:r w:rsidRPr="00CC6295">
              <w:rPr>
                <w:rFonts w:cstheme="minorHAnsi"/>
              </w:rPr>
              <w:t>12</w:t>
            </w:r>
          </w:p>
        </w:tc>
        <w:tc>
          <w:tcPr>
            <w:tcW w:w="1372" w:type="dxa"/>
          </w:tcPr>
          <w:p w:rsidRPr="00CC6295" w:rsidR="00E76ED8" w:rsidP="00EA7853" w:rsidRDefault="00E76ED8" w14:paraId="2664AE0A" w14:textId="77777777">
            <w:pPr>
              <w:rPr>
                <w:rFonts w:cstheme="minorHAnsi"/>
              </w:rPr>
            </w:pPr>
            <w:r w:rsidRPr="00CC6295">
              <w:rPr>
                <w:rFonts w:cstheme="minorHAnsi"/>
              </w:rPr>
              <w:t>MA</w:t>
            </w:r>
          </w:p>
        </w:tc>
        <w:tc>
          <w:tcPr>
            <w:tcW w:w="6120" w:type="dxa"/>
          </w:tcPr>
          <w:p w:rsidRPr="00CC6295" w:rsidR="00E76ED8" w:rsidP="00EA7853" w:rsidRDefault="00E76ED8" w14:paraId="7F757205" w14:textId="77777777">
            <w:pPr>
              <w:rPr>
                <w:rFonts w:cstheme="minorHAnsi"/>
              </w:rPr>
            </w:pPr>
            <w:r w:rsidRPr="00CC6295">
              <w:rPr>
                <w:rFonts w:cstheme="minorHAnsi"/>
              </w:rPr>
              <w:t>Medicare Advantage</w:t>
            </w:r>
          </w:p>
        </w:tc>
      </w:tr>
      <w:tr w:rsidRPr="008F67FE" w:rsidR="00E76ED8" w:rsidTr="00EA7853" w14:paraId="2C8335BB" w14:textId="77777777">
        <w:trPr>
          <w:trHeight w:val="214"/>
        </w:trPr>
        <w:tc>
          <w:tcPr>
            <w:tcW w:w="1580" w:type="dxa"/>
            <w:vMerge/>
            <w:shd w:val="clear" w:color="auto" w:fill="BDD6EE" w:themeFill="accent1" w:themeFillTint="66"/>
          </w:tcPr>
          <w:p w:rsidRPr="00AB740F" w:rsidR="00E76ED8" w:rsidP="00EA7853" w:rsidRDefault="00E76ED8" w14:paraId="523CF8EC" w14:textId="77777777"/>
        </w:tc>
        <w:tc>
          <w:tcPr>
            <w:tcW w:w="631" w:type="dxa"/>
          </w:tcPr>
          <w:p w:rsidRPr="00CC6295" w:rsidR="00E76ED8" w:rsidP="00EA7853" w:rsidRDefault="00E76ED8" w14:paraId="08265127" w14:textId="77777777">
            <w:pPr>
              <w:rPr>
                <w:rFonts w:cstheme="minorHAnsi"/>
              </w:rPr>
            </w:pPr>
            <w:r w:rsidRPr="00CC6295">
              <w:rPr>
                <w:rFonts w:cstheme="minorHAnsi"/>
              </w:rPr>
              <w:t>13</w:t>
            </w:r>
          </w:p>
        </w:tc>
        <w:tc>
          <w:tcPr>
            <w:tcW w:w="1372" w:type="dxa"/>
          </w:tcPr>
          <w:p w:rsidRPr="00CC6295" w:rsidR="00E76ED8" w:rsidP="00EA7853" w:rsidRDefault="00E76ED8" w14:paraId="4103E95C" w14:textId="77777777">
            <w:pPr>
              <w:rPr>
                <w:rFonts w:cstheme="minorHAnsi"/>
              </w:rPr>
            </w:pPr>
            <w:r w:rsidRPr="00CC6295">
              <w:rPr>
                <w:rFonts w:cstheme="minorHAnsi"/>
              </w:rPr>
              <w:t>MAO-004</w:t>
            </w:r>
          </w:p>
        </w:tc>
        <w:tc>
          <w:tcPr>
            <w:tcW w:w="6120" w:type="dxa"/>
          </w:tcPr>
          <w:p w:rsidRPr="00CC6295" w:rsidR="00E76ED8" w:rsidP="00EA7853" w:rsidRDefault="00E76ED8" w14:paraId="4E1C3DFF" w14:textId="77777777">
            <w:pPr>
              <w:rPr>
                <w:rFonts w:cstheme="minorHAnsi"/>
              </w:rPr>
            </w:pPr>
            <w:r w:rsidRPr="00CC6295">
              <w:rPr>
                <w:rFonts w:cstheme="minorHAnsi"/>
              </w:rPr>
              <w:t>Medicare Advantage Organization monthly file from CMS</w:t>
            </w:r>
          </w:p>
        </w:tc>
      </w:tr>
      <w:tr w:rsidRPr="008F67FE" w:rsidR="00E76ED8" w:rsidTr="00EA7853" w14:paraId="5800B1A0" w14:textId="77777777">
        <w:trPr>
          <w:trHeight w:val="214"/>
        </w:trPr>
        <w:tc>
          <w:tcPr>
            <w:tcW w:w="1580" w:type="dxa"/>
            <w:vMerge/>
            <w:shd w:val="clear" w:color="auto" w:fill="BDD6EE" w:themeFill="accent1" w:themeFillTint="66"/>
          </w:tcPr>
          <w:p w:rsidRPr="00AB740F" w:rsidR="00E76ED8" w:rsidP="00EA7853" w:rsidRDefault="00E76ED8" w14:paraId="40B11575" w14:textId="77777777"/>
        </w:tc>
        <w:tc>
          <w:tcPr>
            <w:tcW w:w="631" w:type="dxa"/>
          </w:tcPr>
          <w:p w:rsidRPr="00CC6295" w:rsidR="00E76ED8" w:rsidP="00EA7853" w:rsidRDefault="00E76ED8" w14:paraId="64911121" w14:textId="77777777">
            <w:pPr>
              <w:rPr>
                <w:rFonts w:cstheme="minorHAnsi"/>
              </w:rPr>
            </w:pPr>
            <w:r w:rsidRPr="00CC6295">
              <w:rPr>
                <w:rFonts w:cstheme="minorHAnsi"/>
              </w:rPr>
              <w:t>14</w:t>
            </w:r>
          </w:p>
        </w:tc>
        <w:tc>
          <w:tcPr>
            <w:tcW w:w="1372" w:type="dxa"/>
          </w:tcPr>
          <w:p w:rsidRPr="00CC6295" w:rsidR="00E76ED8" w:rsidP="00EA7853" w:rsidRDefault="00E76ED8" w14:paraId="2C4B00D9" w14:textId="77777777">
            <w:pPr>
              <w:rPr>
                <w:rFonts w:cstheme="minorHAnsi"/>
              </w:rPr>
            </w:pPr>
            <w:r w:rsidRPr="00CC6295">
              <w:rPr>
                <w:rFonts w:cstheme="minorHAnsi"/>
              </w:rPr>
              <w:t>MMR</w:t>
            </w:r>
          </w:p>
        </w:tc>
        <w:tc>
          <w:tcPr>
            <w:tcW w:w="6120" w:type="dxa"/>
          </w:tcPr>
          <w:p w:rsidRPr="00CC6295" w:rsidR="00E76ED8" w:rsidP="00EA7853" w:rsidRDefault="00E76ED8" w14:paraId="546C40D9" w14:textId="77777777">
            <w:pPr>
              <w:rPr>
                <w:rFonts w:cstheme="minorHAnsi"/>
              </w:rPr>
            </w:pPr>
            <w:r w:rsidRPr="00CC6295">
              <w:rPr>
                <w:rFonts w:cstheme="minorHAnsi"/>
              </w:rPr>
              <w:t>Monthly membership report monthly file from CMS</w:t>
            </w:r>
          </w:p>
        </w:tc>
      </w:tr>
      <w:tr w:rsidRPr="008F67FE" w:rsidR="00E76ED8" w:rsidTr="00EA7853" w14:paraId="5C6D4991" w14:textId="77777777">
        <w:trPr>
          <w:trHeight w:val="214"/>
        </w:trPr>
        <w:tc>
          <w:tcPr>
            <w:tcW w:w="1580" w:type="dxa"/>
            <w:vMerge/>
            <w:shd w:val="clear" w:color="auto" w:fill="BDD6EE" w:themeFill="accent1" w:themeFillTint="66"/>
          </w:tcPr>
          <w:p w:rsidRPr="00AB740F" w:rsidR="00E76ED8" w:rsidP="00EA7853" w:rsidRDefault="00E76ED8" w14:paraId="2DAB3D70" w14:textId="77777777"/>
        </w:tc>
        <w:tc>
          <w:tcPr>
            <w:tcW w:w="631" w:type="dxa"/>
          </w:tcPr>
          <w:p w:rsidRPr="00CC6295" w:rsidR="00E76ED8" w:rsidP="00EA7853" w:rsidRDefault="00E76ED8" w14:paraId="1D60C443" w14:textId="77777777">
            <w:pPr>
              <w:rPr>
                <w:rFonts w:cstheme="minorHAnsi"/>
              </w:rPr>
            </w:pPr>
            <w:r w:rsidRPr="00CC6295">
              <w:rPr>
                <w:rFonts w:cstheme="minorHAnsi"/>
              </w:rPr>
              <w:t>15</w:t>
            </w:r>
          </w:p>
        </w:tc>
        <w:tc>
          <w:tcPr>
            <w:tcW w:w="1372" w:type="dxa"/>
          </w:tcPr>
          <w:p w:rsidRPr="00CC6295" w:rsidR="00E76ED8" w:rsidP="00EA7853" w:rsidRDefault="00E76ED8" w14:paraId="2455F843" w14:textId="77777777">
            <w:pPr>
              <w:rPr>
                <w:rFonts w:cstheme="minorHAnsi"/>
              </w:rPr>
            </w:pPr>
            <w:r w:rsidRPr="00CC6295">
              <w:rPr>
                <w:rFonts w:cstheme="minorHAnsi"/>
              </w:rPr>
              <w:t>MOR</w:t>
            </w:r>
          </w:p>
        </w:tc>
        <w:tc>
          <w:tcPr>
            <w:tcW w:w="6120" w:type="dxa"/>
          </w:tcPr>
          <w:p w:rsidRPr="00CC6295" w:rsidR="00E76ED8" w:rsidP="00EA7853" w:rsidRDefault="00E76ED8" w14:paraId="1121E57B" w14:textId="2B029969">
            <w:pPr>
              <w:rPr>
                <w:rFonts w:cstheme="minorHAnsi"/>
              </w:rPr>
            </w:pPr>
            <w:r w:rsidRPr="00CC6295">
              <w:rPr>
                <w:rFonts w:cstheme="minorHAnsi"/>
              </w:rPr>
              <w:t xml:space="preserve">Model Output </w:t>
            </w:r>
            <w:r w:rsidRPr="00CC6295" w:rsidR="008257BB">
              <w:rPr>
                <w:rFonts w:cstheme="minorHAnsi"/>
              </w:rPr>
              <w:t>Report,</w:t>
            </w:r>
            <w:r w:rsidRPr="00CC6295">
              <w:rPr>
                <w:rFonts w:cstheme="minorHAnsi"/>
              </w:rPr>
              <w:t xml:space="preserve"> a risk adjustment report from CMS</w:t>
            </w:r>
          </w:p>
        </w:tc>
      </w:tr>
      <w:tr w:rsidRPr="008F67FE" w:rsidR="00E76ED8" w:rsidTr="00EA7853" w14:paraId="736099EF" w14:textId="77777777">
        <w:trPr>
          <w:trHeight w:val="214"/>
        </w:trPr>
        <w:tc>
          <w:tcPr>
            <w:tcW w:w="1580" w:type="dxa"/>
            <w:vMerge/>
            <w:shd w:val="clear" w:color="auto" w:fill="BDD6EE" w:themeFill="accent1" w:themeFillTint="66"/>
          </w:tcPr>
          <w:p w:rsidRPr="00AB740F" w:rsidR="00E76ED8" w:rsidP="00EA7853" w:rsidRDefault="00E76ED8" w14:paraId="67AC2E1E" w14:textId="77777777"/>
        </w:tc>
        <w:tc>
          <w:tcPr>
            <w:tcW w:w="631" w:type="dxa"/>
          </w:tcPr>
          <w:p w:rsidRPr="00CC6295" w:rsidR="00E76ED8" w:rsidP="00EA7853" w:rsidRDefault="00E76ED8" w14:paraId="53722B0F" w14:textId="77777777">
            <w:pPr>
              <w:rPr>
                <w:rFonts w:cstheme="minorHAnsi"/>
              </w:rPr>
            </w:pPr>
            <w:r w:rsidRPr="00CC6295">
              <w:rPr>
                <w:rFonts w:cstheme="minorHAnsi"/>
              </w:rPr>
              <w:t>16</w:t>
            </w:r>
          </w:p>
        </w:tc>
        <w:tc>
          <w:tcPr>
            <w:tcW w:w="1372" w:type="dxa"/>
          </w:tcPr>
          <w:p w:rsidRPr="00CC6295" w:rsidR="00E76ED8" w:rsidP="00EA7853" w:rsidRDefault="00E76ED8" w14:paraId="5DEAC972" w14:textId="77777777">
            <w:pPr>
              <w:rPr>
                <w:rFonts w:cstheme="minorHAnsi"/>
              </w:rPr>
            </w:pPr>
            <w:r w:rsidRPr="00CC6295">
              <w:rPr>
                <w:rFonts w:cstheme="minorHAnsi"/>
              </w:rPr>
              <w:t>P2</w:t>
            </w:r>
          </w:p>
        </w:tc>
        <w:tc>
          <w:tcPr>
            <w:tcW w:w="6120" w:type="dxa"/>
          </w:tcPr>
          <w:p w:rsidRPr="00CC6295" w:rsidR="00E76ED8" w:rsidP="00EA7853" w:rsidRDefault="00E76ED8" w14:paraId="133F02F1" w14:textId="77777777">
            <w:pPr>
              <w:rPr>
                <w:rFonts w:cstheme="minorHAnsi"/>
              </w:rPr>
            </w:pPr>
            <w:r w:rsidRPr="00CC6295">
              <w:rPr>
                <w:rFonts w:cstheme="minorHAnsi"/>
              </w:rPr>
              <w:t>Priority 2</w:t>
            </w:r>
          </w:p>
        </w:tc>
      </w:tr>
      <w:tr w:rsidRPr="008F67FE" w:rsidR="00E76ED8" w:rsidTr="00EA7853" w14:paraId="24622126" w14:textId="77777777">
        <w:trPr>
          <w:trHeight w:val="214"/>
        </w:trPr>
        <w:tc>
          <w:tcPr>
            <w:tcW w:w="1580" w:type="dxa"/>
            <w:vMerge/>
            <w:shd w:val="clear" w:color="auto" w:fill="BDD6EE" w:themeFill="accent1" w:themeFillTint="66"/>
          </w:tcPr>
          <w:p w:rsidRPr="00AB740F" w:rsidR="00E76ED8" w:rsidP="00EA7853" w:rsidRDefault="00E76ED8" w14:paraId="5BFE637A" w14:textId="77777777"/>
        </w:tc>
        <w:tc>
          <w:tcPr>
            <w:tcW w:w="631" w:type="dxa"/>
          </w:tcPr>
          <w:p w:rsidRPr="00CC6295" w:rsidR="00E76ED8" w:rsidP="00EA7853" w:rsidRDefault="00E76ED8" w14:paraId="493B30B0" w14:textId="77777777">
            <w:pPr>
              <w:rPr>
                <w:rFonts w:cstheme="minorHAnsi"/>
              </w:rPr>
            </w:pPr>
            <w:r w:rsidRPr="00CC6295">
              <w:rPr>
                <w:rFonts w:cstheme="minorHAnsi"/>
              </w:rPr>
              <w:t>17</w:t>
            </w:r>
          </w:p>
        </w:tc>
        <w:tc>
          <w:tcPr>
            <w:tcW w:w="1372" w:type="dxa"/>
          </w:tcPr>
          <w:p w:rsidRPr="00CC6295" w:rsidR="00E76ED8" w:rsidP="00EA7853" w:rsidRDefault="00E76ED8" w14:paraId="7EC7A2F4" w14:textId="77777777">
            <w:pPr>
              <w:rPr>
                <w:rFonts w:cstheme="minorHAnsi"/>
              </w:rPr>
            </w:pPr>
            <w:r w:rsidRPr="00CC6295">
              <w:rPr>
                <w:rFonts w:cstheme="minorHAnsi"/>
              </w:rPr>
              <w:t>PDF</w:t>
            </w:r>
          </w:p>
        </w:tc>
        <w:tc>
          <w:tcPr>
            <w:tcW w:w="6120" w:type="dxa"/>
          </w:tcPr>
          <w:p w:rsidRPr="00CC6295" w:rsidR="00E76ED8" w:rsidP="00EA7853" w:rsidRDefault="00E76ED8" w14:paraId="4BC374BC" w14:textId="77777777">
            <w:pPr>
              <w:rPr>
                <w:rFonts w:cstheme="minorHAnsi"/>
              </w:rPr>
            </w:pPr>
            <w:r w:rsidRPr="00CC6295">
              <w:rPr>
                <w:rFonts w:cstheme="minorHAnsi"/>
              </w:rPr>
              <w:t>Portable Document Format</w:t>
            </w:r>
          </w:p>
        </w:tc>
      </w:tr>
      <w:tr w:rsidRPr="008F67FE" w:rsidR="00E76ED8" w:rsidTr="00EA7853" w14:paraId="3A094EA3" w14:textId="77777777">
        <w:trPr>
          <w:trHeight w:val="214"/>
        </w:trPr>
        <w:tc>
          <w:tcPr>
            <w:tcW w:w="1580" w:type="dxa"/>
            <w:vMerge/>
            <w:shd w:val="clear" w:color="auto" w:fill="BDD6EE" w:themeFill="accent1" w:themeFillTint="66"/>
          </w:tcPr>
          <w:p w:rsidRPr="00AB740F" w:rsidR="00E76ED8" w:rsidP="00EA7853" w:rsidRDefault="00E76ED8" w14:paraId="639E61E7" w14:textId="77777777"/>
        </w:tc>
        <w:tc>
          <w:tcPr>
            <w:tcW w:w="631" w:type="dxa"/>
          </w:tcPr>
          <w:p w:rsidRPr="00CC6295" w:rsidR="00E76ED8" w:rsidP="00EA7853" w:rsidRDefault="00E76ED8" w14:paraId="4E1ED679" w14:textId="77777777">
            <w:pPr>
              <w:rPr>
                <w:rFonts w:cstheme="minorHAnsi"/>
              </w:rPr>
            </w:pPr>
            <w:r w:rsidRPr="00CC6295">
              <w:rPr>
                <w:rFonts w:cstheme="minorHAnsi"/>
              </w:rPr>
              <w:t>18</w:t>
            </w:r>
          </w:p>
        </w:tc>
        <w:tc>
          <w:tcPr>
            <w:tcW w:w="1372" w:type="dxa"/>
          </w:tcPr>
          <w:p w:rsidRPr="00CC6295" w:rsidR="00E76ED8" w:rsidP="00EA7853" w:rsidRDefault="00E76ED8" w14:paraId="1016CDF4" w14:textId="77777777">
            <w:pPr>
              <w:rPr>
                <w:rFonts w:cstheme="minorHAnsi"/>
              </w:rPr>
            </w:pPr>
            <w:r w:rsidRPr="00CC6295">
              <w:rPr>
                <w:rFonts w:cstheme="minorHAnsi"/>
              </w:rPr>
              <w:t>RAPS</w:t>
            </w:r>
          </w:p>
        </w:tc>
        <w:tc>
          <w:tcPr>
            <w:tcW w:w="6120" w:type="dxa"/>
          </w:tcPr>
          <w:p w:rsidRPr="00CC6295" w:rsidR="00E76ED8" w:rsidP="00EA7853" w:rsidRDefault="00E76ED8" w14:paraId="55E7D5FE" w14:textId="77777777">
            <w:pPr>
              <w:rPr>
                <w:rFonts w:cstheme="minorHAnsi"/>
              </w:rPr>
            </w:pPr>
            <w:r w:rsidRPr="00CC6295">
              <w:rPr>
                <w:rFonts w:cstheme="minorHAnsi"/>
              </w:rPr>
              <w:t>Risk Adjustment Processing System</w:t>
            </w:r>
          </w:p>
        </w:tc>
      </w:tr>
      <w:tr w:rsidRPr="008F67FE" w:rsidR="00E76ED8" w:rsidTr="00EA7853" w14:paraId="209C1375" w14:textId="77777777">
        <w:trPr>
          <w:trHeight w:val="214"/>
        </w:trPr>
        <w:tc>
          <w:tcPr>
            <w:tcW w:w="1580" w:type="dxa"/>
            <w:vMerge/>
            <w:shd w:val="clear" w:color="auto" w:fill="BDD6EE" w:themeFill="accent1" w:themeFillTint="66"/>
          </w:tcPr>
          <w:p w:rsidRPr="00AB740F" w:rsidR="00E76ED8" w:rsidP="00EA7853" w:rsidRDefault="00E76ED8" w14:paraId="121A8322" w14:textId="77777777"/>
        </w:tc>
        <w:tc>
          <w:tcPr>
            <w:tcW w:w="631" w:type="dxa"/>
          </w:tcPr>
          <w:p w:rsidRPr="00CC6295" w:rsidR="00E76ED8" w:rsidP="00EA7853" w:rsidRDefault="00E76ED8" w14:paraId="1E256082" w14:textId="77777777">
            <w:pPr>
              <w:rPr>
                <w:rFonts w:cstheme="minorHAnsi"/>
              </w:rPr>
            </w:pPr>
            <w:r w:rsidRPr="00CC6295">
              <w:rPr>
                <w:rFonts w:cstheme="minorHAnsi"/>
              </w:rPr>
              <w:t>19</w:t>
            </w:r>
          </w:p>
        </w:tc>
        <w:tc>
          <w:tcPr>
            <w:tcW w:w="1372" w:type="dxa"/>
          </w:tcPr>
          <w:p w:rsidRPr="00CC6295" w:rsidR="00E76ED8" w:rsidP="00EA7853" w:rsidRDefault="00E76ED8" w14:paraId="1AF414B3" w14:textId="77777777">
            <w:pPr>
              <w:rPr>
                <w:rFonts w:cstheme="minorHAnsi"/>
              </w:rPr>
            </w:pPr>
            <w:r w:rsidRPr="00CC6295">
              <w:rPr>
                <w:rFonts w:cstheme="minorHAnsi"/>
              </w:rPr>
              <w:t>SA</w:t>
            </w:r>
          </w:p>
        </w:tc>
        <w:tc>
          <w:tcPr>
            <w:tcW w:w="6120" w:type="dxa"/>
          </w:tcPr>
          <w:p w:rsidRPr="00CC6295" w:rsidR="00E76ED8" w:rsidP="00EA7853" w:rsidRDefault="00E76ED8" w14:paraId="20CAD6B8" w14:textId="77777777">
            <w:pPr>
              <w:rPr>
                <w:rFonts w:cstheme="minorHAnsi"/>
              </w:rPr>
            </w:pPr>
            <w:r w:rsidRPr="00CC6295">
              <w:rPr>
                <w:rFonts w:cstheme="minorHAnsi"/>
              </w:rPr>
              <w:t>Substance Use (Was changed from Substance Abuse)</w:t>
            </w:r>
          </w:p>
        </w:tc>
      </w:tr>
      <w:tr w:rsidRPr="008F67FE" w:rsidR="00E76ED8" w:rsidTr="00EA7853" w14:paraId="036AB7C4" w14:textId="77777777">
        <w:trPr>
          <w:trHeight w:val="214"/>
        </w:trPr>
        <w:tc>
          <w:tcPr>
            <w:tcW w:w="1580" w:type="dxa"/>
            <w:vMerge/>
            <w:shd w:val="clear" w:color="auto" w:fill="BDD6EE" w:themeFill="accent1" w:themeFillTint="66"/>
          </w:tcPr>
          <w:p w:rsidRPr="00AB740F" w:rsidR="00E76ED8" w:rsidP="00EA7853" w:rsidRDefault="00E76ED8" w14:paraId="1EA33557" w14:textId="77777777"/>
        </w:tc>
        <w:tc>
          <w:tcPr>
            <w:tcW w:w="631" w:type="dxa"/>
          </w:tcPr>
          <w:p w:rsidRPr="00CC6295" w:rsidR="00E76ED8" w:rsidP="00EA7853" w:rsidRDefault="00E76ED8" w14:paraId="7642092B" w14:textId="77777777">
            <w:pPr>
              <w:rPr>
                <w:rFonts w:cstheme="minorHAnsi"/>
              </w:rPr>
            </w:pPr>
            <w:r w:rsidRPr="00CC6295">
              <w:rPr>
                <w:rFonts w:cstheme="minorHAnsi"/>
              </w:rPr>
              <w:t>20</w:t>
            </w:r>
          </w:p>
        </w:tc>
        <w:tc>
          <w:tcPr>
            <w:tcW w:w="1372" w:type="dxa"/>
          </w:tcPr>
          <w:p w:rsidRPr="00CC6295" w:rsidR="00E76ED8" w:rsidP="00EA7853" w:rsidRDefault="00E76ED8" w14:paraId="5E66AA29" w14:textId="77777777">
            <w:pPr>
              <w:rPr>
                <w:rFonts w:cstheme="minorHAnsi"/>
              </w:rPr>
            </w:pPr>
            <w:r w:rsidRPr="00CC6295">
              <w:rPr>
                <w:rFonts w:cstheme="minorHAnsi"/>
              </w:rPr>
              <w:t>SFTP</w:t>
            </w:r>
          </w:p>
        </w:tc>
        <w:tc>
          <w:tcPr>
            <w:tcW w:w="6120" w:type="dxa"/>
          </w:tcPr>
          <w:p w:rsidRPr="00CC6295" w:rsidR="00E76ED8" w:rsidP="00EA7853" w:rsidRDefault="00E76ED8" w14:paraId="239AC455" w14:textId="77777777">
            <w:pPr>
              <w:rPr>
                <w:rFonts w:cstheme="minorHAnsi"/>
              </w:rPr>
            </w:pPr>
            <w:r w:rsidRPr="00CC6295">
              <w:rPr>
                <w:rFonts w:cstheme="minorHAnsi"/>
              </w:rPr>
              <w:t>Secure File Transfer Protocol</w:t>
            </w:r>
          </w:p>
        </w:tc>
      </w:tr>
      <w:tr w:rsidRPr="008F67FE" w:rsidR="00E76ED8" w:rsidTr="00EA7853" w14:paraId="6818A204" w14:textId="77777777">
        <w:trPr>
          <w:trHeight w:val="214"/>
        </w:trPr>
        <w:tc>
          <w:tcPr>
            <w:tcW w:w="1580" w:type="dxa"/>
            <w:vMerge/>
            <w:shd w:val="clear" w:color="auto" w:fill="BDD6EE" w:themeFill="accent1" w:themeFillTint="66"/>
          </w:tcPr>
          <w:p w:rsidRPr="00AB740F" w:rsidR="00E76ED8" w:rsidP="00EA7853" w:rsidRDefault="00E76ED8" w14:paraId="3018873D" w14:textId="77777777"/>
        </w:tc>
        <w:tc>
          <w:tcPr>
            <w:tcW w:w="631" w:type="dxa"/>
          </w:tcPr>
          <w:p w:rsidRPr="00CC6295" w:rsidR="00E76ED8" w:rsidP="00EA7853" w:rsidRDefault="00E76ED8" w14:paraId="3808E901" w14:textId="77777777">
            <w:pPr>
              <w:rPr>
                <w:rFonts w:cstheme="minorHAnsi"/>
              </w:rPr>
            </w:pPr>
            <w:r w:rsidRPr="00CC6295">
              <w:rPr>
                <w:rFonts w:cstheme="minorHAnsi"/>
              </w:rPr>
              <w:t>21</w:t>
            </w:r>
          </w:p>
        </w:tc>
        <w:tc>
          <w:tcPr>
            <w:tcW w:w="1372" w:type="dxa"/>
          </w:tcPr>
          <w:p w:rsidRPr="00CC6295" w:rsidR="00E76ED8" w:rsidP="00EA7853" w:rsidRDefault="00E76ED8" w14:paraId="48DFADE5" w14:textId="77777777">
            <w:pPr>
              <w:rPr>
                <w:rFonts w:cstheme="minorHAnsi"/>
              </w:rPr>
            </w:pPr>
            <w:r w:rsidRPr="00CC6295">
              <w:rPr>
                <w:rFonts w:cstheme="minorHAnsi"/>
              </w:rPr>
              <w:t>SRS</w:t>
            </w:r>
          </w:p>
        </w:tc>
        <w:tc>
          <w:tcPr>
            <w:tcW w:w="6120" w:type="dxa"/>
          </w:tcPr>
          <w:p w:rsidRPr="00CC6295" w:rsidR="00E76ED8" w:rsidP="00EA7853" w:rsidRDefault="00E76ED8" w14:paraId="481EFE8F" w14:textId="77777777">
            <w:pPr>
              <w:rPr>
                <w:rFonts w:cstheme="minorHAnsi"/>
              </w:rPr>
            </w:pPr>
            <w:r w:rsidRPr="00CC6295">
              <w:rPr>
                <w:rFonts w:cstheme="minorHAnsi"/>
              </w:rPr>
              <w:t>System Requirements Specifications</w:t>
            </w:r>
          </w:p>
        </w:tc>
      </w:tr>
      <w:tr w:rsidRPr="008F67FE" w:rsidR="00E76ED8" w:rsidTr="00EA7853" w14:paraId="495E21C0" w14:textId="77777777">
        <w:trPr>
          <w:trHeight w:val="214"/>
        </w:trPr>
        <w:tc>
          <w:tcPr>
            <w:tcW w:w="1580" w:type="dxa"/>
            <w:vMerge/>
            <w:shd w:val="clear" w:color="auto" w:fill="BDD6EE" w:themeFill="accent1" w:themeFillTint="66"/>
          </w:tcPr>
          <w:p w:rsidRPr="00AB740F" w:rsidR="00E76ED8" w:rsidP="00EA7853" w:rsidRDefault="00E76ED8" w14:paraId="140C6D24" w14:textId="77777777"/>
        </w:tc>
        <w:tc>
          <w:tcPr>
            <w:tcW w:w="631" w:type="dxa"/>
          </w:tcPr>
          <w:p w:rsidRPr="00CC6295" w:rsidR="00E76ED8" w:rsidP="00EA7853" w:rsidRDefault="00E76ED8" w14:paraId="3BC3B0F4" w14:textId="77777777">
            <w:pPr>
              <w:rPr>
                <w:rFonts w:cstheme="minorHAnsi"/>
              </w:rPr>
            </w:pPr>
            <w:r w:rsidRPr="00CC6295">
              <w:rPr>
                <w:rFonts w:cstheme="minorHAnsi"/>
              </w:rPr>
              <w:t>22</w:t>
            </w:r>
          </w:p>
        </w:tc>
        <w:tc>
          <w:tcPr>
            <w:tcW w:w="1372" w:type="dxa"/>
          </w:tcPr>
          <w:p w:rsidRPr="00CC6295" w:rsidR="00E76ED8" w:rsidP="00EA7853" w:rsidRDefault="00E76ED8" w14:paraId="5D68674A" w14:textId="77777777">
            <w:pPr>
              <w:rPr>
                <w:rFonts w:cstheme="minorHAnsi"/>
              </w:rPr>
            </w:pPr>
            <w:r w:rsidRPr="00CC6295">
              <w:rPr>
                <w:rFonts w:cstheme="minorHAnsi"/>
              </w:rPr>
              <w:t>TBD</w:t>
            </w:r>
          </w:p>
        </w:tc>
        <w:tc>
          <w:tcPr>
            <w:tcW w:w="6120" w:type="dxa"/>
          </w:tcPr>
          <w:p w:rsidRPr="00CC6295" w:rsidR="00E76ED8" w:rsidP="00EA7853" w:rsidRDefault="00E76ED8" w14:paraId="094F7C3F" w14:textId="77777777">
            <w:pPr>
              <w:rPr>
                <w:rFonts w:cstheme="minorHAnsi"/>
              </w:rPr>
            </w:pPr>
            <w:r w:rsidRPr="00CC6295">
              <w:rPr>
                <w:rFonts w:cstheme="minorHAnsi"/>
              </w:rPr>
              <w:t>To Be Decided</w:t>
            </w:r>
          </w:p>
        </w:tc>
      </w:tr>
      <w:tr w:rsidRPr="00617452" w:rsidR="00E76ED8" w:rsidTr="00EA7853" w14:paraId="4B641059" w14:textId="77777777">
        <w:trPr>
          <w:trHeight w:val="214"/>
        </w:trPr>
        <w:tc>
          <w:tcPr>
            <w:tcW w:w="1580" w:type="dxa"/>
            <w:vMerge/>
            <w:shd w:val="clear" w:color="auto" w:fill="BDD6EE" w:themeFill="accent1" w:themeFillTint="66"/>
          </w:tcPr>
          <w:p w:rsidRPr="00AB740F" w:rsidR="00E76ED8" w:rsidP="00EA7853" w:rsidRDefault="00E76ED8" w14:paraId="3B41AAAD" w14:textId="77777777"/>
        </w:tc>
        <w:tc>
          <w:tcPr>
            <w:tcW w:w="631" w:type="dxa"/>
          </w:tcPr>
          <w:p w:rsidRPr="00CC6295" w:rsidR="00E76ED8" w:rsidP="00EA7853" w:rsidRDefault="00E76ED8" w14:paraId="613D8636" w14:textId="77777777">
            <w:pPr>
              <w:rPr>
                <w:rFonts w:cstheme="minorHAnsi"/>
              </w:rPr>
            </w:pPr>
            <w:r w:rsidRPr="00CC6295">
              <w:rPr>
                <w:rFonts w:cstheme="minorHAnsi"/>
              </w:rPr>
              <w:t>23</w:t>
            </w:r>
          </w:p>
        </w:tc>
        <w:tc>
          <w:tcPr>
            <w:tcW w:w="1372" w:type="dxa"/>
          </w:tcPr>
          <w:p w:rsidRPr="00CC6295" w:rsidR="00E76ED8" w:rsidP="00EA7853" w:rsidRDefault="00E76ED8" w14:paraId="1052BDE1" w14:textId="77777777">
            <w:pPr>
              <w:rPr>
                <w:rFonts w:cstheme="minorHAnsi"/>
              </w:rPr>
            </w:pPr>
            <w:r w:rsidRPr="00CC6295">
              <w:rPr>
                <w:rFonts w:cstheme="minorHAnsi"/>
              </w:rPr>
              <w:t>TRR</w:t>
            </w:r>
          </w:p>
        </w:tc>
        <w:tc>
          <w:tcPr>
            <w:tcW w:w="6120" w:type="dxa"/>
          </w:tcPr>
          <w:p w:rsidRPr="00CC6295" w:rsidR="00E76ED8" w:rsidP="00EA7853" w:rsidRDefault="00E76ED8" w14:paraId="514B28AB" w14:textId="77777777">
            <w:pPr>
              <w:rPr>
                <w:rFonts w:cstheme="minorHAnsi"/>
              </w:rPr>
            </w:pPr>
            <w:r w:rsidRPr="00CC6295">
              <w:rPr>
                <w:rFonts w:cstheme="minorHAnsi"/>
              </w:rPr>
              <w:t>Transaction Reply Report is a daily report file that contains records for Medicare Members contracts</w:t>
            </w:r>
          </w:p>
        </w:tc>
      </w:tr>
      <w:tr w:rsidRPr="00617452" w:rsidR="00E76ED8" w:rsidTr="00EA7853" w14:paraId="32489BC9" w14:textId="77777777">
        <w:trPr>
          <w:trHeight w:val="214"/>
        </w:trPr>
        <w:tc>
          <w:tcPr>
            <w:tcW w:w="1580" w:type="dxa"/>
            <w:vMerge/>
            <w:shd w:val="clear" w:color="auto" w:fill="BDD6EE" w:themeFill="accent1" w:themeFillTint="66"/>
          </w:tcPr>
          <w:p w:rsidRPr="00AB740F" w:rsidR="00E76ED8" w:rsidP="00EA7853" w:rsidRDefault="00E76ED8" w14:paraId="58D3F335" w14:textId="77777777"/>
        </w:tc>
        <w:tc>
          <w:tcPr>
            <w:tcW w:w="631" w:type="dxa"/>
          </w:tcPr>
          <w:p w:rsidRPr="00CC6295" w:rsidR="00E76ED8" w:rsidP="00EA7853" w:rsidRDefault="00E76ED8" w14:paraId="56262007" w14:textId="77777777">
            <w:pPr>
              <w:rPr>
                <w:rFonts w:cstheme="minorHAnsi"/>
              </w:rPr>
            </w:pPr>
            <w:r w:rsidRPr="00CC6295">
              <w:rPr>
                <w:rFonts w:cstheme="minorHAnsi"/>
              </w:rPr>
              <w:t>24</w:t>
            </w:r>
          </w:p>
        </w:tc>
        <w:tc>
          <w:tcPr>
            <w:tcW w:w="1372" w:type="dxa"/>
          </w:tcPr>
          <w:p w:rsidRPr="00CC6295" w:rsidR="00E76ED8" w:rsidP="00EA7853" w:rsidRDefault="00E76ED8" w14:paraId="0FA79C57" w14:textId="77777777">
            <w:pPr>
              <w:rPr>
                <w:rFonts w:cstheme="minorHAnsi"/>
              </w:rPr>
            </w:pPr>
            <w:r w:rsidRPr="00CC6295">
              <w:rPr>
                <w:rFonts w:cstheme="minorHAnsi"/>
              </w:rPr>
              <w:t>TXT</w:t>
            </w:r>
          </w:p>
        </w:tc>
        <w:tc>
          <w:tcPr>
            <w:tcW w:w="6120" w:type="dxa"/>
          </w:tcPr>
          <w:p w:rsidRPr="00CC6295" w:rsidR="00E76ED8" w:rsidP="00EA7853" w:rsidRDefault="00E76ED8" w14:paraId="2C256962" w14:textId="77777777">
            <w:pPr>
              <w:rPr>
                <w:rFonts w:cstheme="minorHAnsi"/>
              </w:rPr>
            </w:pPr>
            <w:r w:rsidRPr="00CC6295">
              <w:rPr>
                <w:rFonts w:cstheme="minorHAnsi"/>
              </w:rPr>
              <w:t>Text</w:t>
            </w:r>
          </w:p>
        </w:tc>
      </w:tr>
      <w:tr w:rsidRPr="00617452" w:rsidR="00E76ED8" w:rsidTr="00EA7853" w14:paraId="21175C11" w14:textId="77777777">
        <w:trPr>
          <w:trHeight w:val="214"/>
        </w:trPr>
        <w:tc>
          <w:tcPr>
            <w:tcW w:w="1580" w:type="dxa"/>
            <w:vMerge/>
            <w:shd w:val="clear" w:color="auto" w:fill="BDD6EE" w:themeFill="accent1" w:themeFillTint="66"/>
          </w:tcPr>
          <w:p w:rsidRPr="00AB740F" w:rsidR="00E76ED8" w:rsidP="00EA7853" w:rsidRDefault="00E76ED8" w14:paraId="268D36ED" w14:textId="77777777"/>
        </w:tc>
        <w:tc>
          <w:tcPr>
            <w:tcW w:w="631" w:type="dxa"/>
          </w:tcPr>
          <w:p w:rsidRPr="00CC6295" w:rsidR="00E76ED8" w:rsidP="00EA7853" w:rsidRDefault="00E76ED8" w14:paraId="1280F1D3" w14:textId="77777777">
            <w:pPr>
              <w:rPr>
                <w:rFonts w:cstheme="minorHAnsi"/>
              </w:rPr>
            </w:pPr>
            <w:r w:rsidRPr="00CC6295">
              <w:rPr>
                <w:rFonts w:cstheme="minorHAnsi"/>
              </w:rPr>
              <w:t>25</w:t>
            </w:r>
          </w:p>
        </w:tc>
        <w:tc>
          <w:tcPr>
            <w:tcW w:w="1372" w:type="dxa"/>
          </w:tcPr>
          <w:p w:rsidRPr="00CC6295" w:rsidR="00E76ED8" w:rsidP="00EA7853" w:rsidRDefault="00E76ED8" w14:paraId="77C9E951" w14:textId="77777777">
            <w:pPr>
              <w:rPr>
                <w:rFonts w:cstheme="minorHAnsi"/>
              </w:rPr>
            </w:pPr>
            <w:r w:rsidRPr="00CC6295">
              <w:rPr>
                <w:rFonts w:cstheme="minorHAnsi"/>
              </w:rPr>
              <w:t>YYYMMDD</w:t>
            </w:r>
          </w:p>
        </w:tc>
        <w:tc>
          <w:tcPr>
            <w:tcW w:w="6120" w:type="dxa"/>
          </w:tcPr>
          <w:p w:rsidRPr="00CC6295" w:rsidR="00E76ED8" w:rsidP="00EA7853" w:rsidRDefault="00E76ED8" w14:paraId="1808B513" w14:textId="77777777">
            <w:pPr>
              <w:rPr>
                <w:rFonts w:cstheme="minorHAnsi"/>
              </w:rPr>
            </w:pPr>
            <w:r w:rsidRPr="00CC6295">
              <w:rPr>
                <w:rFonts w:cstheme="minorHAnsi"/>
              </w:rPr>
              <w:t>Year, Month, Date</w:t>
            </w:r>
          </w:p>
        </w:tc>
      </w:tr>
    </w:tbl>
    <w:p w:rsidR="00E76ED8" w:rsidRDefault="00E76ED8" w14:paraId="1110A4E2" w14:textId="77777777"/>
    <w:sectPr w:rsidR="00E76ED8">
      <w:headerReference w:type="default" r:id="rId12"/>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7F8F" w:rsidP="00147DD8" w:rsidRDefault="00537F8F" w14:paraId="11229527" w14:textId="77777777">
      <w:pPr>
        <w:spacing w:after="0" w:line="240" w:lineRule="auto"/>
      </w:pPr>
      <w:r>
        <w:separator/>
      </w:r>
    </w:p>
  </w:endnote>
  <w:endnote w:type="continuationSeparator" w:id="0">
    <w:p w:rsidR="00537F8F" w:rsidP="00147DD8" w:rsidRDefault="00537F8F" w14:paraId="5B2D0AC6" w14:textId="77777777">
      <w:pPr>
        <w:spacing w:after="0" w:line="240" w:lineRule="auto"/>
      </w:pPr>
      <w:r>
        <w:continuationSeparator/>
      </w:r>
    </w:p>
  </w:endnote>
  <w:endnote w:type="continuationNotice" w:id="1">
    <w:p w:rsidR="00537F8F" w:rsidRDefault="00537F8F" w14:paraId="164D3FE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F286241" w:rsidTr="7F286241" w14:paraId="69E64ABD" w14:textId="77777777">
      <w:tc>
        <w:tcPr>
          <w:tcW w:w="3120" w:type="dxa"/>
        </w:tcPr>
        <w:p w:rsidR="7F286241" w:rsidP="7F286241" w:rsidRDefault="7F286241" w14:paraId="4F4F913E" w14:textId="43B3A350">
          <w:pPr>
            <w:pStyle w:val="Header"/>
            <w:ind w:left="-115"/>
          </w:pPr>
        </w:p>
      </w:tc>
      <w:tc>
        <w:tcPr>
          <w:tcW w:w="3120" w:type="dxa"/>
        </w:tcPr>
        <w:p w:rsidR="7F286241" w:rsidP="7F286241" w:rsidRDefault="7F286241" w14:paraId="441352F8" w14:textId="6F64D50E">
          <w:pPr>
            <w:pStyle w:val="Header"/>
            <w:jc w:val="center"/>
          </w:pPr>
        </w:p>
      </w:tc>
      <w:tc>
        <w:tcPr>
          <w:tcW w:w="3120" w:type="dxa"/>
        </w:tcPr>
        <w:p w:rsidR="7F286241" w:rsidP="7F286241" w:rsidRDefault="7F286241" w14:paraId="2268B6D2" w14:textId="75897DA4">
          <w:pPr>
            <w:pStyle w:val="Header"/>
            <w:ind w:right="-115"/>
            <w:jc w:val="right"/>
          </w:pPr>
        </w:p>
      </w:tc>
    </w:tr>
  </w:tbl>
  <w:p w:rsidR="7F286241" w:rsidP="7F286241" w:rsidRDefault="7F286241" w14:paraId="4F70D1DE" w14:textId="5808A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7F8F" w:rsidP="00147DD8" w:rsidRDefault="00537F8F" w14:paraId="684C2B96" w14:textId="77777777">
      <w:pPr>
        <w:spacing w:after="0" w:line="240" w:lineRule="auto"/>
      </w:pPr>
      <w:r>
        <w:separator/>
      </w:r>
    </w:p>
  </w:footnote>
  <w:footnote w:type="continuationSeparator" w:id="0">
    <w:p w:rsidR="00537F8F" w:rsidP="00147DD8" w:rsidRDefault="00537F8F" w14:paraId="6FE75101" w14:textId="77777777">
      <w:pPr>
        <w:spacing w:after="0" w:line="240" w:lineRule="auto"/>
      </w:pPr>
      <w:r>
        <w:continuationSeparator/>
      </w:r>
    </w:p>
  </w:footnote>
  <w:footnote w:type="continuationNotice" w:id="1">
    <w:p w:rsidR="00537F8F" w:rsidRDefault="00537F8F" w14:paraId="75496FC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D14B8C" w:rsidP="00D14B8C" w:rsidRDefault="00D14B8C" w14:paraId="65B84727" w14:textId="00E20DE2">
    <w:pPr>
      <w:pStyle w:val="Header"/>
    </w:pPr>
    <w:r>
      <w:rPr>
        <w:noProof/>
      </w:rPr>
      <w:drawing>
        <wp:anchor distT="0" distB="0" distL="114300" distR="114300" simplePos="0" relativeHeight="251658240" behindDoc="0" locked="0" layoutInCell="1" allowOverlap="0" wp14:anchorId="1B755ADB" wp14:editId="002B4CD8">
          <wp:simplePos x="0" y="0"/>
          <wp:positionH relativeFrom="column">
            <wp:posOffset>-27939</wp:posOffset>
          </wp:positionH>
          <wp:positionV relativeFrom="paragraph">
            <wp:posOffset>-73659</wp:posOffset>
          </wp:positionV>
          <wp:extent cx="1866900" cy="447675"/>
          <wp:effectExtent l="0" t="0" r="0" b="9525"/>
          <wp:wrapNone/>
          <wp:docPr id="2" name="Picture_1" descr="Picture_1"/>
          <wp:cNvGraphicFramePr/>
          <a:graphic xmlns:a="http://schemas.openxmlformats.org/drawingml/2006/main">
            <a:graphicData uri="http://schemas.openxmlformats.org/drawingml/2006/picture">
              <pic:pic xmlns:pic="http://schemas.openxmlformats.org/drawingml/2006/picture">
                <pic:nvPicPr>
                  <pic:cNvPr id="1" name="Picture_1"/>
                  <pic:cNvPicPr/>
                </pic:nvPicPr>
                <pic:blipFill>
                  <a:blip r:embed="rId1"/>
                  <a:stretch>
                    <a:fillRect/>
                  </a:stretch>
                </pic:blipFill>
                <pic:spPr bwMode="auto">
                  <a:xfrm>
                    <a:off x="0" y="0"/>
                    <a:ext cx="1866900" cy="447675"/>
                  </a:xfrm>
                  <a:prstGeom prst="rect">
                    <a:avLst/>
                  </a:prstGeom>
                  <a:noFill/>
                  <a:ln>
                    <a:noFill/>
                  </a:ln>
                </pic:spPr>
              </pic:pic>
            </a:graphicData>
          </a:graphic>
        </wp:anchor>
      </w:drawing>
    </w:r>
  </w:p>
  <w:p w:rsidR="00147DD8" w:rsidP="00D14B8C" w:rsidRDefault="00D14B8C" w14:paraId="680F0F7A" w14:textId="5D64D8E7">
    <w:pPr>
      <w:pStyle w:val="Header"/>
    </w:pPr>
    <w:r>
      <w:tab/>
    </w:r>
    <w:r>
      <w:tab/>
    </w:r>
    <w:r>
      <w:tab/>
    </w:r>
  </w:p>
  <w:p w:rsidR="00147DD8" w:rsidRDefault="00147DD8" w14:paraId="625A0537"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HS+tt+pekUR/H+" int2:id="GglY6Egu">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2FCB"/>
    <w:multiLevelType w:val="hybridMultilevel"/>
    <w:tmpl w:val="6562DB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49155E4"/>
    <w:multiLevelType w:val="hybridMultilevel"/>
    <w:tmpl w:val="AF0A861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823525C"/>
    <w:multiLevelType w:val="hybridMultilevel"/>
    <w:tmpl w:val="D9C60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94E26"/>
    <w:multiLevelType w:val="hybridMultilevel"/>
    <w:tmpl w:val="9C585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14DFF"/>
    <w:multiLevelType w:val="hybridMultilevel"/>
    <w:tmpl w:val="DDAE058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1E078D2"/>
    <w:multiLevelType w:val="hybridMultilevel"/>
    <w:tmpl w:val="9C585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27DAC"/>
    <w:multiLevelType w:val="hybridMultilevel"/>
    <w:tmpl w:val="9C585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B1425"/>
    <w:multiLevelType w:val="hybridMultilevel"/>
    <w:tmpl w:val="161C7C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214B6E2A"/>
    <w:multiLevelType w:val="hybridMultilevel"/>
    <w:tmpl w:val="82C4224C"/>
    <w:lvl w:ilvl="0" w:tplc="04090001">
      <w:start w:val="1"/>
      <w:numFmt w:val="bullet"/>
      <w:lvlText w:val=""/>
      <w:lvlJc w:val="left"/>
      <w:pPr>
        <w:ind w:left="720" w:hanging="360"/>
      </w:pPr>
      <w:rPr>
        <w:rFonts w:hint="default" w:ascii="Symbol" w:hAnsi="Symbol"/>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8852C5"/>
    <w:multiLevelType w:val="hybridMultilevel"/>
    <w:tmpl w:val="2B8C11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8A29C7"/>
    <w:multiLevelType w:val="hybridMultilevel"/>
    <w:tmpl w:val="02E088D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5265C4"/>
    <w:multiLevelType w:val="hybridMultilevel"/>
    <w:tmpl w:val="997EE4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9F1994"/>
    <w:multiLevelType w:val="hybridMultilevel"/>
    <w:tmpl w:val="E210FA3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4347CAF"/>
    <w:multiLevelType w:val="hybridMultilevel"/>
    <w:tmpl w:val="14F2F1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846E5C"/>
    <w:multiLevelType w:val="hybridMultilevel"/>
    <w:tmpl w:val="1F7E9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22713"/>
    <w:multiLevelType w:val="hybridMultilevel"/>
    <w:tmpl w:val="7D6A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D70645"/>
    <w:multiLevelType w:val="multilevel"/>
    <w:tmpl w:val="9646883E"/>
    <w:lvl w:ilvl="0">
      <w:start w:val="1"/>
      <w:numFmt w:val="decimal"/>
      <w:pStyle w:val="Heading1"/>
      <w:lvlText w:val="%1"/>
      <w:lvlJc w:val="left"/>
      <w:pPr>
        <w:tabs>
          <w:tab w:val="num" w:pos="720"/>
        </w:tabs>
        <w:ind w:left="288" w:hanging="288"/>
      </w:pPr>
      <w:rPr>
        <w:rFonts w:hint="default"/>
        <w:i w:val="0"/>
        <w:color w:val="auto"/>
      </w:rPr>
    </w:lvl>
    <w:lvl w:ilvl="1">
      <w:start w:val="1"/>
      <w:numFmt w:val="decimal"/>
      <w:pStyle w:val="Heading2"/>
      <w:lvlText w:val="%1.%2"/>
      <w:lvlJc w:val="left"/>
      <w:pPr>
        <w:tabs>
          <w:tab w:val="num" w:pos="990"/>
        </w:tabs>
        <w:ind w:left="846" w:hanging="576"/>
      </w:pPr>
      <w:rPr>
        <w:rFonts w:hint="default" w:ascii="Arial Narrow" w:hAnsi="Arial Narrow"/>
        <w:b/>
        <w:color w:val="auto"/>
      </w:rPr>
    </w:lvl>
    <w:lvl w:ilvl="2">
      <w:start w:val="1"/>
      <w:numFmt w:val="decimal"/>
      <w:pStyle w:val="Heading3"/>
      <w:lvlText w:val="%1.%2.%3"/>
      <w:lvlJc w:val="left"/>
      <w:pPr>
        <w:tabs>
          <w:tab w:val="num" w:pos="720"/>
        </w:tabs>
        <w:ind w:left="1440" w:hanging="720"/>
      </w:pPr>
      <w:rPr>
        <w:rFonts w:hint="default" w:ascii="Arial Narrow" w:hAnsi="Arial Narrow"/>
        <w:b w:val="0"/>
        <w:color w:val="auto"/>
      </w:rPr>
    </w:lvl>
    <w:lvl w:ilvl="3">
      <w:start w:val="1"/>
      <w:numFmt w:val="decimal"/>
      <w:pStyle w:val="Heading4"/>
      <w:lvlText w:val="%1.%2.%3.%4"/>
      <w:lvlJc w:val="left"/>
      <w:pPr>
        <w:tabs>
          <w:tab w:val="num" w:pos="720"/>
        </w:tabs>
        <w:ind w:left="864" w:hanging="864"/>
      </w:pPr>
      <w:rPr>
        <w:rFonts w:hint="default"/>
      </w:rPr>
    </w:lvl>
    <w:lvl w:ilvl="4">
      <w:start w:val="1"/>
      <w:numFmt w:val="decimal"/>
      <w:lvlText w:val="%1.%2.%3.%4.%5"/>
      <w:lvlJc w:val="left"/>
      <w:pPr>
        <w:tabs>
          <w:tab w:val="num" w:pos="720"/>
        </w:tabs>
        <w:ind w:left="1008" w:hanging="1008"/>
      </w:pPr>
      <w:rPr>
        <w:rFonts w:hint="default"/>
      </w:rPr>
    </w:lvl>
    <w:lvl w:ilvl="5">
      <w:start w:val="1"/>
      <w:numFmt w:val="decimal"/>
      <w:lvlText w:val="%1.%2.%3.%4.%5.%6"/>
      <w:lvlJc w:val="left"/>
      <w:pPr>
        <w:tabs>
          <w:tab w:val="num" w:pos="720"/>
        </w:tabs>
        <w:ind w:left="1152" w:hanging="1152"/>
      </w:pPr>
      <w:rPr>
        <w:rFonts w:hint="default"/>
      </w:rPr>
    </w:lvl>
    <w:lvl w:ilvl="6">
      <w:start w:val="1"/>
      <w:numFmt w:val="decimal"/>
      <w:lvlText w:val="%1.%2.%3.%4.%5.%6.%7"/>
      <w:lvlJc w:val="left"/>
      <w:pPr>
        <w:tabs>
          <w:tab w:val="num" w:pos="720"/>
        </w:tabs>
        <w:ind w:left="1296" w:hanging="1296"/>
      </w:pPr>
      <w:rPr>
        <w:rFonts w:hint="default"/>
      </w:rPr>
    </w:lvl>
    <w:lvl w:ilvl="7">
      <w:start w:val="1"/>
      <w:numFmt w:val="decimal"/>
      <w:pStyle w:val="Heading8"/>
      <w:lvlText w:val="%1.%2.%3.%4.%5.%6.%7.%8"/>
      <w:lvlJc w:val="left"/>
      <w:pPr>
        <w:tabs>
          <w:tab w:val="num" w:pos="720"/>
        </w:tabs>
        <w:ind w:left="1440" w:hanging="1440"/>
      </w:pPr>
      <w:rPr>
        <w:rFonts w:hint="default"/>
      </w:rPr>
    </w:lvl>
    <w:lvl w:ilvl="8">
      <w:start w:val="1"/>
      <w:numFmt w:val="decimal"/>
      <w:pStyle w:val="Heading9"/>
      <w:lvlText w:val="%1.%2.%3.%4.%5.%6.%7.%8.%9"/>
      <w:lvlJc w:val="left"/>
      <w:pPr>
        <w:tabs>
          <w:tab w:val="num" w:pos="720"/>
        </w:tabs>
        <w:ind w:left="1584" w:hanging="1584"/>
      </w:pPr>
      <w:rPr>
        <w:rFonts w:hint="default"/>
      </w:rPr>
    </w:lvl>
  </w:abstractNum>
  <w:abstractNum w:abstractNumId="17" w15:restartNumberingAfterBreak="0">
    <w:nsid w:val="42F6230C"/>
    <w:multiLevelType w:val="hybridMultilevel"/>
    <w:tmpl w:val="78A486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83A1C06"/>
    <w:multiLevelType w:val="hybridMultilevel"/>
    <w:tmpl w:val="9C585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7B6C16"/>
    <w:multiLevelType w:val="hybridMultilevel"/>
    <w:tmpl w:val="871C9E88"/>
    <w:lvl w:ilvl="0" w:tplc="E0768C8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8EE2248"/>
    <w:multiLevelType w:val="hybridMultilevel"/>
    <w:tmpl w:val="A4E426E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8FE6FFE"/>
    <w:multiLevelType w:val="hybridMultilevel"/>
    <w:tmpl w:val="4D80BA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044C67"/>
    <w:multiLevelType w:val="hybridMultilevel"/>
    <w:tmpl w:val="98161A66"/>
    <w:lvl w:ilvl="0" w:tplc="04090001">
      <w:start w:val="1"/>
      <w:numFmt w:val="bullet"/>
      <w:lvlText w:val=""/>
      <w:lvlJc w:val="left"/>
      <w:pPr>
        <w:ind w:left="360" w:hanging="360"/>
      </w:pPr>
      <w:rPr>
        <w:rFonts w:hint="default" w:ascii="Symbol" w:hAnsi="Symbol"/>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4AAC78D1"/>
    <w:multiLevelType w:val="hybridMultilevel"/>
    <w:tmpl w:val="FDFA0C5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4" w15:restartNumberingAfterBreak="0">
    <w:nsid w:val="4AC77CF2"/>
    <w:multiLevelType w:val="hybridMultilevel"/>
    <w:tmpl w:val="335A5F88"/>
    <w:lvl w:ilvl="0" w:tplc="04090001">
      <w:start w:val="1"/>
      <w:numFmt w:val="bullet"/>
      <w:lvlText w:val=""/>
      <w:lvlJc w:val="left"/>
      <w:pPr>
        <w:ind w:left="360" w:hanging="360"/>
      </w:pPr>
      <w:rPr>
        <w:rFonts w:hint="default" w:ascii="Symbol" w:hAnsi="Symbol"/>
      </w:rPr>
    </w:lvl>
    <w:lvl w:ilvl="1" w:tplc="04090001">
      <w:start w:val="1"/>
      <w:numFmt w:val="bullet"/>
      <w:lvlText w:val=""/>
      <w:lvlJc w:val="left"/>
      <w:pPr>
        <w:ind w:left="1080" w:hanging="360"/>
      </w:pPr>
      <w:rPr>
        <w:rFonts w:hint="default" w:ascii="Symbol" w:hAnsi="Symbol"/>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55D10132"/>
    <w:multiLevelType w:val="hybridMultilevel"/>
    <w:tmpl w:val="1278C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323DAC"/>
    <w:multiLevelType w:val="hybridMultilevel"/>
    <w:tmpl w:val="9C585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0F2944"/>
    <w:multiLevelType w:val="hybridMultilevel"/>
    <w:tmpl w:val="97307CA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8" w15:restartNumberingAfterBreak="0">
    <w:nsid w:val="61281184"/>
    <w:multiLevelType w:val="hybridMultilevel"/>
    <w:tmpl w:val="3FB2F0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99C4E67"/>
    <w:multiLevelType w:val="hybridMultilevel"/>
    <w:tmpl w:val="D1DEE310"/>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0" w15:restartNumberingAfterBreak="0">
    <w:nsid w:val="6A9E05AB"/>
    <w:multiLevelType w:val="hybridMultilevel"/>
    <w:tmpl w:val="2B8C1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F04B31"/>
    <w:multiLevelType w:val="hybridMultilevel"/>
    <w:tmpl w:val="9C585D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82C023B"/>
    <w:multiLevelType w:val="hybridMultilevel"/>
    <w:tmpl w:val="D416F76E"/>
    <w:lvl w:ilvl="0" w:tplc="EDF6B866">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A707155"/>
    <w:multiLevelType w:val="hybridMultilevel"/>
    <w:tmpl w:val="E280FB90"/>
    <w:lvl w:ilvl="0" w:tplc="4D9005F4">
      <w:start w:val="1"/>
      <w:numFmt w:val="decimal"/>
      <w:lvlText w:val="%1."/>
      <w:lvlJc w:val="left"/>
      <w:pPr>
        <w:ind w:left="720" w:hanging="360"/>
      </w:pPr>
      <w:rPr>
        <w:rFonts w:hint="default" w:asciiTheme="minorHAnsi" w:hAnsiTheme="minorHAnsi" w:cstheme="minorBid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F87F65"/>
    <w:multiLevelType w:val="hybridMultilevel"/>
    <w:tmpl w:val="2A80E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D82609"/>
    <w:multiLevelType w:val="hybridMultilevel"/>
    <w:tmpl w:val="D13C74A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342706875">
    <w:abstractNumId w:val="20"/>
  </w:num>
  <w:num w:numId="2" w16cid:durableId="639845313">
    <w:abstractNumId w:val="4"/>
  </w:num>
  <w:num w:numId="3" w16cid:durableId="395516703">
    <w:abstractNumId w:val="12"/>
  </w:num>
  <w:num w:numId="4" w16cid:durableId="546382315">
    <w:abstractNumId w:val="2"/>
  </w:num>
  <w:num w:numId="5" w16cid:durableId="1833327382">
    <w:abstractNumId w:val="26"/>
  </w:num>
  <w:num w:numId="6" w16cid:durableId="675807593">
    <w:abstractNumId w:val="5"/>
  </w:num>
  <w:num w:numId="7" w16cid:durableId="1472940449">
    <w:abstractNumId w:val="6"/>
  </w:num>
  <w:num w:numId="8" w16cid:durableId="1613971836">
    <w:abstractNumId w:val="3"/>
  </w:num>
  <w:num w:numId="9" w16cid:durableId="1628311758">
    <w:abstractNumId w:val="18"/>
  </w:num>
  <w:num w:numId="10" w16cid:durableId="1531072190">
    <w:abstractNumId w:val="30"/>
  </w:num>
  <w:num w:numId="11" w16cid:durableId="484861290">
    <w:abstractNumId w:val="15"/>
  </w:num>
  <w:num w:numId="12" w16cid:durableId="1306667363">
    <w:abstractNumId w:val="34"/>
  </w:num>
  <w:num w:numId="13" w16cid:durableId="2084251524">
    <w:abstractNumId w:val="16"/>
  </w:num>
  <w:num w:numId="14" w16cid:durableId="704450634">
    <w:abstractNumId w:val="19"/>
  </w:num>
  <w:num w:numId="15" w16cid:durableId="584605359">
    <w:abstractNumId w:val="23"/>
  </w:num>
  <w:num w:numId="16" w16cid:durableId="778568734">
    <w:abstractNumId w:val="31"/>
  </w:num>
  <w:num w:numId="17" w16cid:durableId="878399749">
    <w:abstractNumId w:val="9"/>
  </w:num>
  <w:num w:numId="18" w16cid:durableId="1698853059">
    <w:abstractNumId w:val="33"/>
  </w:num>
  <w:num w:numId="19" w16cid:durableId="909343614">
    <w:abstractNumId w:val="8"/>
  </w:num>
  <w:num w:numId="20" w16cid:durableId="1973057478">
    <w:abstractNumId w:val="17"/>
  </w:num>
  <w:num w:numId="21" w16cid:durableId="924460064">
    <w:abstractNumId w:val="11"/>
  </w:num>
  <w:num w:numId="22" w16cid:durableId="216284504">
    <w:abstractNumId w:val="29"/>
  </w:num>
  <w:num w:numId="23" w16cid:durableId="240453890">
    <w:abstractNumId w:val="21"/>
  </w:num>
  <w:num w:numId="24" w16cid:durableId="1050569141">
    <w:abstractNumId w:val="10"/>
  </w:num>
  <w:num w:numId="25" w16cid:durableId="33192839">
    <w:abstractNumId w:val="14"/>
  </w:num>
  <w:num w:numId="26" w16cid:durableId="1315451040">
    <w:abstractNumId w:val="13"/>
  </w:num>
  <w:num w:numId="27" w16cid:durableId="709497200">
    <w:abstractNumId w:val="28"/>
  </w:num>
  <w:num w:numId="28" w16cid:durableId="589042024">
    <w:abstractNumId w:val="25"/>
  </w:num>
  <w:num w:numId="29" w16cid:durableId="1759985539">
    <w:abstractNumId w:val="24"/>
  </w:num>
  <w:num w:numId="30" w16cid:durableId="983390718">
    <w:abstractNumId w:val="32"/>
  </w:num>
  <w:num w:numId="31" w16cid:durableId="671300919">
    <w:abstractNumId w:val="22"/>
  </w:num>
  <w:num w:numId="32" w16cid:durableId="431434878">
    <w:abstractNumId w:val="1"/>
  </w:num>
  <w:num w:numId="33" w16cid:durableId="400949919">
    <w:abstractNumId w:val="0"/>
  </w:num>
  <w:num w:numId="34" w16cid:durableId="1167091035">
    <w:abstractNumId w:val="7"/>
  </w:num>
  <w:num w:numId="35" w16cid:durableId="841507009">
    <w:abstractNumId w:val="35"/>
  </w:num>
  <w:num w:numId="36" w16cid:durableId="1089376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40F"/>
    <w:rsid w:val="00001258"/>
    <w:rsid w:val="00011183"/>
    <w:rsid w:val="00013702"/>
    <w:rsid w:val="000145DF"/>
    <w:rsid w:val="00014A09"/>
    <w:rsid w:val="000204C7"/>
    <w:rsid w:val="000206E8"/>
    <w:rsid w:val="0003566B"/>
    <w:rsid w:val="000413E9"/>
    <w:rsid w:val="0004243A"/>
    <w:rsid w:val="0004521B"/>
    <w:rsid w:val="000453DC"/>
    <w:rsid w:val="00045446"/>
    <w:rsid w:val="0004624B"/>
    <w:rsid w:val="00051975"/>
    <w:rsid w:val="00054179"/>
    <w:rsid w:val="000569D8"/>
    <w:rsid w:val="00057FA3"/>
    <w:rsid w:val="00060642"/>
    <w:rsid w:val="00070366"/>
    <w:rsid w:val="000736EE"/>
    <w:rsid w:val="00077B33"/>
    <w:rsid w:val="000801F8"/>
    <w:rsid w:val="0008357A"/>
    <w:rsid w:val="000845C1"/>
    <w:rsid w:val="00086669"/>
    <w:rsid w:val="00087774"/>
    <w:rsid w:val="000936A2"/>
    <w:rsid w:val="000A5825"/>
    <w:rsid w:val="000B2851"/>
    <w:rsid w:val="000B3930"/>
    <w:rsid w:val="000B4F63"/>
    <w:rsid w:val="000B7151"/>
    <w:rsid w:val="000C006C"/>
    <w:rsid w:val="000C17BC"/>
    <w:rsid w:val="000C5735"/>
    <w:rsid w:val="000D2274"/>
    <w:rsid w:val="000E0078"/>
    <w:rsid w:val="000E2506"/>
    <w:rsid w:val="000F4F5F"/>
    <w:rsid w:val="000F78BA"/>
    <w:rsid w:val="000F7971"/>
    <w:rsid w:val="00101128"/>
    <w:rsid w:val="0010163D"/>
    <w:rsid w:val="001038D2"/>
    <w:rsid w:val="0010584B"/>
    <w:rsid w:val="00105AC6"/>
    <w:rsid w:val="0011709E"/>
    <w:rsid w:val="00121039"/>
    <w:rsid w:val="00123AA3"/>
    <w:rsid w:val="0013381F"/>
    <w:rsid w:val="00136F05"/>
    <w:rsid w:val="00141338"/>
    <w:rsid w:val="00141CB4"/>
    <w:rsid w:val="0014248E"/>
    <w:rsid w:val="00143C7E"/>
    <w:rsid w:val="00144F76"/>
    <w:rsid w:val="00147CF0"/>
    <w:rsid w:val="00147DD8"/>
    <w:rsid w:val="00152D9C"/>
    <w:rsid w:val="00157648"/>
    <w:rsid w:val="001607E1"/>
    <w:rsid w:val="001652AE"/>
    <w:rsid w:val="001762A6"/>
    <w:rsid w:val="00181982"/>
    <w:rsid w:val="00182639"/>
    <w:rsid w:val="0019203B"/>
    <w:rsid w:val="00193174"/>
    <w:rsid w:val="00194D2F"/>
    <w:rsid w:val="0019613B"/>
    <w:rsid w:val="00197EC4"/>
    <w:rsid w:val="001B234D"/>
    <w:rsid w:val="001B7191"/>
    <w:rsid w:val="001D4811"/>
    <w:rsid w:val="001E2666"/>
    <w:rsid w:val="0020163A"/>
    <w:rsid w:val="00201D70"/>
    <w:rsid w:val="00205139"/>
    <w:rsid w:val="00205C00"/>
    <w:rsid w:val="00205F40"/>
    <w:rsid w:val="00216293"/>
    <w:rsid w:val="0021678D"/>
    <w:rsid w:val="00217B9E"/>
    <w:rsid w:val="00226EC6"/>
    <w:rsid w:val="00230CA5"/>
    <w:rsid w:val="00234148"/>
    <w:rsid w:val="002341A2"/>
    <w:rsid w:val="0023605B"/>
    <w:rsid w:val="0024099D"/>
    <w:rsid w:val="00244993"/>
    <w:rsid w:val="00246923"/>
    <w:rsid w:val="002477B5"/>
    <w:rsid w:val="00252FE7"/>
    <w:rsid w:val="00254A49"/>
    <w:rsid w:val="00262AA8"/>
    <w:rsid w:val="0026702C"/>
    <w:rsid w:val="002713B9"/>
    <w:rsid w:val="002733EA"/>
    <w:rsid w:val="00273605"/>
    <w:rsid w:val="00274BAB"/>
    <w:rsid w:val="0028008C"/>
    <w:rsid w:val="00280DEC"/>
    <w:rsid w:val="0028348E"/>
    <w:rsid w:val="00286EC1"/>
    <w:rsid w:val="0029009F"/>
    <w:rsid w:val="00290491"/>
    <w:rsid w:val="00291D56"/>
    <w:rsid w:val="00294BDB"/>
    <w:rsid w:val="0029712D"/>
    <w:rsid w:val="0029736B"/>
    <w:rsid w:val="00297B2A"/>
    <w:rsid w:val="002A1AA0"/>
    <w:rsid w:val="002A5173"/>
    <w:rsid w:val="002A7BC0"/>
    <w:rsid w:val="002B0C96"/>
    <w:rsid w:val="002B691C"/>
    <w:rsid w:val="002C465D"/>
    <w:rsid w:val="002C484B"/>
    <w:rsid w:val="002E0368"/>
    <w:rsid w:val="002F22BC"/>
    <w:rsid w:val="002F333B"/>
    <w:rsid w:val="002F5A16"/>
    <w:rsid w:val="002F6244"/>
    <w:rsid w:val="003027F1"/>
    <w:rsid w:val="003034DB"/>
    <w:rsid w:val="00304456"/>
    <w:rsid w:val="00306477"/>
    <w:rsid w:val="00307C1A"/>
    <w:rsid w:val="00311312"/>
    <w:rsid w:val="00321D61"/>
    <w:rsid w:val="00322DA6"/>
    <w:rsid w:val="00323A21"/>
    <w:rsid w:val="00324A40"/>
    <w:rsid w:val="003256E2"/>
    <w:rsid w:val="00326CAF"/>
    <w:rsid w:val="0032740F"/>
    <w:rsid w:val="00330698"/>
    <w:rsid w:val="00331DDB"/>
    <w:rsid w:val="00333926"/>
    <w:rsid w:val="00341CD7"/>
    <w:rsid w:val="003421EC"/>
    <w:rsid w:val="003453CD"/>
    <w:rsid w:val="00346F2E"/>
    <w:rsid w:val="00357359"/>
    <w:rsid w:val="00360691"/>
    <w:rsid w:val="0036086F"/>
    <w:rsid w:val="00361DF1"/>
    <w:rsid w:val="00362D0E"/>
    <w:rsid w:val="00363C84"/>
    <w:rsid w:val="003736A0"/>
    <w:rsid w:val="003740F2"/>
    <w:rsid w:val="00377117"/>
    <w:rsid w:val="00380DBF"/>
    <w:rsid w:val="00382AC9"/>
    <w:rsid w:val="00383510"/>
    <w:rsid w:val="00390FC7"/>
    <w:rsid w:val="003971F7"/>
    <w:rsid w:val="003A103E"/>
    <w:rsid w:val="003A456A"/>
    <w:rsid w:val="003A4651"/>
    <w:rsid w:val="003B2CBD"/>
    <w:rsid w:val="003B481F"/>
    <w:rsid w:val="003C1F4C"/>
    <w:rsid w:val="003E1164"/>
    <w:rsid w:val="003E50C6"/>
    <w:rsid w:val="003F0A9C"/>
    <w:rsid w:val="003F4971"/>
    <w:rsid w:val="004004D3"/>
    <w:rsid w:val="00405B22"/>
    <w:rsid w:val="004066A3"/>
    <w:rsid w:val="00411F0B"/>
    <w:rsid w:val="00416BC6"/>
    <w:rsid w:val="00425D8E"/>
    <w:rsid w:val="00426983"/>
    <w:rsid w:val="00433C8B"/>
    <w:rsid w:val="004341E4"/>
    <w:rsid w:val="00442355"/>
    <w:rsid w:val="00446251"/>
    <w:rsid w:val="004508AF"/>
    <w:rsid w:val="00451226"/>
    <w:rsid w:val="004516DB"/>
    <w:rsid w:val="00462D3B"/>
    <w:rsid w:val="00464BCC"/>
    <w:rsid w:val="004666B9"/>
    <w:rsid w:val="00481549"/>
    <w:rsid w:val="00481BE9"/>
    <w:rsid w:val="004835C7"/>
    <w:rsid w:val="0048613B"/>
    <w:rsid w:val="004908DA"/>
    <w:rsid w:val="00491C5A"/>
    <w:rsid w:val="0049414E"/>
    <w:rsid w:val="0049424A"/>
    <w:rsid w:val="004969A0"/>
    <w:rsid w:val="004A47C8"/>
    <w:rsid w:val="004B1639"/>
    <w:rsid w:val="004B3D08"/>
    <w:rsid w:val="004C0CBA"/>
    <w:rsid w:val="004C5FFF"/>
    <w:rsid w:val="004C77A6"/>
    <w:rsid w:val="004D05E6"/>
    <w:rsid w:val="004D37E0"/>
    <w:rsid w:val="004D6182"/>
    <w:rsid w:val="004E4330"/>
    <w:rsid w:val="004E64CA"/>
    <w:rsid w:val="004F3765"/>
    <w:rsid w:val="004F7CCD"/>
    <w:rsid w:val="00506558"/>
    <w:rsid w:val="0050743E"/>
    <w:rsid w:val="00513E6C"/>
    <w:rsid w:val="005143CE"/>
    <w:rsid w:val="00521347"/>
    <w:rsid w:val="0052143A"/>
    <w:rsid w:val="00521DA9"/>
    <w:rsid w:val="005337AD"/>
    <w:rsid w:val="005345AF"/>
    <w:rsid w:val="00537F8F"/>
    <w:rsid w:val="005426A5"/>
    <w:rsid w:val="005622AF"/>
    <w:rsid w:val="00570B26"/>
    <w:rsid w:val="00570BBE"/>
    <w:rsid w:val="00571EA7"/>
    <w:rsid w:val="005723A4"/>
    <w:rsid w:val="00575D3D"/>
    <w:rsid w:val="00577636"/>
    <w:rsid w:val="005A1530"/>
    <w:rsid w:val="005A1FB3"/>
    <w:rsid w:val="005A26B6"/>
    <w:rsid w:val="005A2959"/>
    <w:rsid w:val="005A325F"/>
    <w:rsid w:val="005B27D0"/>
    <w:rsid w:val="005B565E"/>
    <w:rsid w:val="005B70E1"/>
    <w:rsid w:val="005C1977"/>
    <w:rsid w:val="005D0AD5"/>
    <w:rsid w:val="005D4D16"/>
    <w:rsid w:val="005E49BA"/>
    <w:rsid w:val="005E5559"/>
    <w:rsid w:val="005F6A93"/>
    <w:rsid w:val="00601285"/>
    <w:rsid w:val="00605848"/>
    <w:rsid w:val="00606F0B"/>
    <w:rsid w:val="00610DBA"/>
    <w:rsid w:val="006120E2"/>
    <w:rsid w:val="00613C65"/>
    <w:rsid w:val="00614B4B"/>
    <w:rsid w:val="00615A0E"/>
    <w:rsid w:val="00625D89"/>
    <w:rsid w:val="00634F79"/>
    <w:rsid w:val="006400C2"/>
    <w:rsid w:val="006426AE"/>
    <w:rsid w:val="006556DF"/>
    <w:rsid w:val="00662573"/>
    <w:rsid w:val="00667A55"/>
    <w:rsid w:val="00671E91"/>
    <w:rsid w:val="006735A7"/>
    <w:rsid w:val="0069066B"/>
    <w:rsid w:val="00693F3C"/>
    <w:rsid w:val="006A3868"/>
    <w:rsid w:val="006A60FD"/>
    <w:rsid w:val="006B2FA9"/>
    <w:rsid w:val="006C1852"/>
    <w:rsid w:val="006C4935"/>
    <w:rsid w:val="006C7B3F"/>
    <w:rsid w:val="006E02B1"/>
    <w:rsid w:val="006E647F"/>
    <w:rsid w:val="006F5F1B"/>
    <w:rsid w:val="00701609"/>
    <w:rsid w:val="00704908"/>
    <w:rsid w:val="00711933"/>
    <w:rsid w:val="00715ADA"/>
    <w:rsid w:val="00723D0B"/>
    <w:rsid w:val="00730D4C"/>
    <w:rsid w:val="00734473"/>
    <w:rsid w:val="00735035"/>
    <w:rsid w:val="007350AD"/>
    <w:rsid w:val="00735CEC"/>
    <w:rsid w:val="00736746"/>
    <w:rsid w:val="00743A09"/>
    <w:rsid w:val="007440C2"/>
    <w:rsid w:val="007459ED"/>
    <w:rsid w:val="00753FFE"/>
    <w:rsid w:val="00763DBB"/>
    <w:rsid w:val="0077552A"/>
    <w:rsid w:val="00780DF9"/>
    <w:rsid w:val="007824F5"/>
    <w:rsid w:val="00782561"/>
    <w:rsid w:val="00784B25"/>
    <w:rsid w:val="00785C9C"/>
    <w:rsid w:val="0079463C"/>
    <w:rsid w:val="00797D27"/>
    <w:rsid w:val="007A1F52"/>
    <w:rsid w:val="007B0752"/>
    <w:rsid w:val="007B277A"/>
    <w:rsid w:val="007B53B4"/>
    <w:rsid w:val="007C029C"/>
    <w:rsid w:val="007C1436"/>
    <w:rsid w:val="007C2F50"/>
    <w:rsid w:val="007C78C8"/>
    <w:rsid w:val="007D05A8"/>
    <w:rsid w:val="007D0E5B"/>
    <w:rsid w:val="007D1644"/>
    <w:rsid w:val="007D5259"/>
    <w:rsid w:val="007D6CD3"/>
    <w:rsid w:val="007D767E"/>
    <w:rsid w:val="007E05EF"/>
    <w:rsid w:val="007E077D"/>
    <w:rsid w:val="007F23BA"/>
    <w:rsid w:val="007F4D33"/>
    <w:rsid w:val="00802E75"/>
    <w:rsid w:val="0080778F"/>
    <w:rsid w:val="00812668"/>
    <w:rsid w:val="008129EB"/>
    <w:rsid w:val="008149C9"/>
    <w:rsid w:val="00814CEB"/>
    <w:rsid w:val="00815319"/>
    <w:rsid w:val="008215BF"/>
    <w:rsid w:val="008257BB"/>
    <w:rsid w:val="00826442"/>
    <w:rsid w:val="00826FCA"/>
    <w:rsid w:val="00830F92"/>
    <w:rsid w:val="00834337"/>
    <w:rsid w:val="00835483"/>
    <w:rsid w:val="008458D3"/>
    <w:rsid w:val="0084661A"/>
    <w:rsid w:val="00847B55"/>
    <w:rsid w:val="008619B8"/>
    <w:rsid w:val="00861CDA"/>
    <w:rsid w:val="00864BCC"/>
    <w:rsid w:val="00875AD9"/>
    <w:rsid w:val="00881828"/>
    <w:rsid w:val="00887EF9"/>
    <w:rsid w:val="00892C06"/>
    <w:rsid w:val="0089649D"/>
    <w:rsid w:val="00896862"/>
    <w:rsid w:val="0089E180"/>
    <w:rsid w:val="008A6705"/>
    <w:rsid w:val="008B3D60"/>
    <w:rsid w:val="008B6E9B"/>
    <w:rsid w:val="008B7433"/>
    <w:rsid w:val="008C7B42"/>
    <w:rsid w:val="008E1EC4"/>
    <w:rsid w:val="008F064C"/>
    <w:rsid w:val="008F0896"/>
    <w:rsid w:val="008F25F0"/>
    <w:rsid w:val="008F38B6"/>
    <w:rsid w:val="008F536D"/>
    <w:rsid w:val="008F6565"/>
    <w:rsid w:val="0090053B"/>
    <w:rsid w:val="00902276"/>
    <w:rsid w:val="0091194D"/>
    <w:rsid w:val="009173F9"/>
    <w:rsid w:val="009225A6"/>
    <w:rsid w:val="0092753A"/>
    <w:rsid w:val="009275A8"/>
    <w:rsid w:val="00927F0C"/>
    <w:rsid w:val="009301DD"/>
    <w:rsid w:val="00932BDC"/>
    <w:rsid w:val="00933DFD"/>
    <w:rsid w:val="0094027B"/>
    <w:rsid w:val="009424EC"/>
    <w:rsid w:val="00943226"/>
    <w:rsid w:val="00945899"/>
    <w:rsid w:val="00946134"/>
    <w:rsid w:val="009544DB"/>
    <w:rsid w:val="0095507F"/>
    <w:rsid w:val="00956657"/>
    <w:rsid w:val="00961D69"/>
    <w:rsid w:val="009637BD"/>
    <w:rsid w:val="00966239"/>
    <w:rsid w:val="0096670B"/>
    <w:rsid w:val="00972BFD"/>
    <w:rsid w:val="0098210C"/>
    <w:rsid w:val="00982854"/>
    <w:rsid w:val="009859F7"/>
    <w:rsid w:val="00986548"/>
    <w:rsid w:val="00995582"/>
    <w:rsid w:val="009B1F9C"/>
    <w:rsid w:val="009B526A"/>
    <w:rsid w:val="009C091B"/>
    <w:rsid w:val="009C0D6A"/>
    <w:rsid w:val="009C1F38"/>
    <w:rsid w:val="009C3DA0"/>
    <w:rsid w:val="009C4587"/>
    <w:rsid w:val="009C66A1"/>
    <w:rsid w:val="009C6759"/>
    <w:rsid w:val="009D0440"/>
    <w:rsid w:val="009D0586"/>
    <w:rsid w:val="009D7184"/>
    <w:rsid w:val="009D79E1"/>
    <w:rsid w:val="009E11D0"/>
    <w:rsid w:val="009E335B"/>
    <w:rsid w:val="009F1AEB"/>
    <w:rsid w:val="009F55F5"/>
    <w:rsid w:val="009F6DF2"/>
    <w:rsid w:val="00A1270C"/>
    <w:rsid w:val="00A144E5"/>
    <w:rsid w:val="00A15622"/>
    <w:rsid w:val="00A327CC"/>
    <w:rsid w:val="00A3686C"/>
    <w:rsid w:val="00A36892"/>
    <w:rsid w:val="00A41322"/>
    <w:rsid w:val="00A434A9"/>
    <w:rsid w:val="00A442F2"/>
    <w:rsid w:val="00A516CD"/>
    <w:rsid w:val="00A62506"/>
    <w:rsid w:val="00A654D3"/>
    <w:rsid w:val="00A65BC2"/>
    <w:rsid w:val="00A67D8A"/>
    <w:rsid w:val="00A74F01"/>
    <w:rsid w:val="00A7737B"/>
    <w:rsid w:val="00A83F99"/>
    <w:rsid w:val="00A972E6"/>
    <w:rsid w:val="00A97694"/>
    <w:rsid w:val="00AB4A8D"/>
    <w:rsid w:val="00AB5947"/>
    <w:rsid w:val="00AB740F"/>
    <w:rsid w:val="00AC76F7"/>
    <w:rsid w:val="00AD1C7D"/>
    <w:rsid w:val="00AD1E67"/>
    <w:rsid w:val="00AE15D9"/>
    <w:rsid w:val="00AE5B27"/>
    <w:rsid w:val="00AF25B3"/>
    <w:rsid w:val="00AF3B35"/>
    <w:rsid w:val="00B023A7"/>
    <w:rsid w:val="00B030FC"/>
    <w:rsid w:val="00B27F2D"/>
    <w:rsid w:val="00B31D74"/>
    <w:rsid w:val="00B330D0"/>
    <w:rsid w:val="00B33F06"/>
    <w:rsid w:val="00B3619A"/>
    <w:rsid w:val="00B37B08"/>
    <w:rsid w:val="00B42CE9"/>
    <w:rsid w:val="00B500EE"/>
    <w:rsid w:val="00B53202"/>
    <w:rsid w:val="00B56A62"/>
    <w:rsid w:val="00B61B44"/>
    <w:rsid w:val="00B70E8C"/>
    <w:rsid w:val="00B7260D"/>
    <w:rsid w:val="00B77AE5"/>
    <w:rsid w:val="00B859BE"/>
    <w:rsid w:val="00B9222A"/>
    <w:rsid w:val="00BA4FD4"/>
    <w:rsid w:val="00BA7E1C"/>
    <w:rsid w:val="00BB1716"/>
    <w:rsid w:val="00BB5DC8"/>
    <w:rsid w:val="00BB6E89"/>
    <w:rsid w:val="00BC0AAA"/>
    <w:rsid w:val="00BC4802"/>
    <w:rsid w:val="00BE0F1E"/>
    <w:rsid w:val="00BE6307"/>
    <w:rsid w:val="00BE64E6"/>
    <w:rsid w:val="00BF1488"/>
    <w:rsid w:val="00BF3CF5"/>
    <w:rsid w:val="00C0485A"/>
    <w:rsid w:val="00C0759A"/>
    <w:rsid w:val="00C24AFB"/>
    <w:rsid w:val="00C349E8"/>
    <w:rsid w:val="00C4080C"/>
    <w:rsid w:val="00C43AAA"/>
    <w:rsid w:val="00C45544"/>
    <w:rsid w:val="00C47B3B"/>
    <w:rsid w:val="00C519B9"/>
    <w:rsid w:val="00C531D9"/>
    <w:rsid w:val="00C639BE"/>
    <w:rsid w:val="00C6415C"/>
    <w:rsid w:val="00C6426D"/>
    <w:rsid w:val="00C64AD5"/>
    <w:rsid w:val="00C65342"/>
    <w:rsid w:val="00C709F3"/>
    <w:rsid w:val="00C7148B"/>
    <w:rsid w:val="00C72967"/>
    <w:rsid w:val="00C7320D"/>
    <w:rsid w:val="00C752EB"/>
    <w:rsid w:val="00C75722"/>
    <w:rsid w:val="00C851AD"/>
    <w:rsid w:val="00C87FE9"/>
    <w:rsid w:val="00C925BE"/>
    <w:rsid w:val="00CA392F"/>
    <w:rsid w:val="00CB37FF"/>
    <w:rsid w:val="00CB4826"/>
    <w:rsid w:val="00CB65F4"/>
    <w:rsid w:val="00CB7578"/>
    <w:rsid w:val="00CC1409"/>
    <w:rsid w:val="00CC44E2"/>
    <w:rsid w:val="00CC6295"/>
    <w:rsid w:val="00CD0532"/>
    <w:rsid w:val="00CD4694"/>
    <w:rsid w:val="00CD59CA"/>
    <w:rsid w:val="00CE1A09"/>
    <w:rsid w:val="00CE1F9A"/>
    <w:rsid w:val="00CE53FC"/>
    <w:rsid w:val="00CE6F4F"/>
    <w:rsid w:val="00CF154A"/>
    <w:rsid w:val="00CF37EF"/>
    <w:rsid w:val="00CF3841"/>
    <w:rsid w:val="00CF3E02"/>
    <w:rsid w:val="00CF56D2"/>
    <w:rsid w:val="00CF769C"/>
    <w:rsid w:val="00D07535"/>
    <w:rsid w:val="00D14B8C"/>
    <w:rsid w:val="00D14E51"/>
    <w:rsid w:val="00D164ED"/>
    <w:rsid w:val="00D21CB2"/>
    <w:rsid w:val="00D22D62"/>
    <w:rsid w:val="00D3593E"/>
    <w:rsid w:val="00D47890"/>
    <w:rsid w:val="00D52622"/>
    <w:rsid w:val="00D52735"/>
    <w:rsid w:val="00D61051"/>
    <w:rsid w:val="00D6240E"/>
    <w:rsid w:val="00D646A0"/>
    <w:rsid w:val="00D669B2"/>
    <w:rsid w:val="00D70C2F"/>
    <w:rsid w:val="00D815FC"/>
    <w:rsid w:val="00D828C6"/>
    <w:rsid w:val="00D85508"/>
    <w:rsid w:val="00D92BC9"/>
    <w:rsid w:val="00D96897"/>
    <w:rsid w:val="00DA051D"/>
    <w:rsid w:val="00DA58EF"/>
    <w:rsid w:val="00DB0D4D"/>
    <w:rsid w:val="00DB43B5"/>
    <w:rsid w:val="00DC052C"/>
    <w:rsid w:val="00DC31B9"/>
    <w:rsid w:val="00DD121F"/>
    <w:rsid w:val="00DD172A"/>
    <w:rsid w:val="00DD3BA6"/>
    <w:rsid w:val="00DE3C92"/>
    <w:rsid w:val="00DF3B7F"/>
    <w:rsid w:val="00E1217B"/>
    <w:rsid w:val="00E26D32"/>
    <w:rsid w:val="00E26FE7"/>
    <w:rsid w:val="00E27A73"/>
    <w:rsid w:val="00E318E6"/>
    <w:rsid w:val="00E33F1C"/>
    <w:rsid w:val="00E47381"/>
    <w:rsid w:val="00E47C3D"/>
    <w:rsid w:val="00E52655"/>
    <w:rsid w:val="00E52780"/>
    <w:rsid w:val="00E57D1E"/>
    <w:rsid w:val="00E65979"/>
    <w:rsid w:val="00E70060"/>
    <w:rsid w:val="00E76ED8"/>
    <w:rsid w:val="00E82A6E"/>
    <w:rsid w:val="00E842B2"/>
    <w:rsid w:val="00E84CD7"/>
    <w:rsid w:val="00E921BF"/>
    <w:rsid w:val="00E95128"/>
    <w:rsid w:val="00EA0EA2"/>
    <w:rsid w:val="00EA0FF5"/>
    <w:rsid w:val="00EA438B"/>
    <w:rsid w:val="00EA7853"/>
    <w:rsid w:val="00EB46ED"/>
    <w:rsid w:val="00EB66BE"/>
    <w:rsid w:val="00EC4D58"/>
    <w:rsid w:val="00EE61AB"/>
    <w:rsid w:val="00EE6A8E"/>
    <w:rsid w:val="00F04097"/>
    <w:rsid w:val="00F04639"/>
    <w:rsid w:val="00F22721"/>
    <w:rsid w:val="00F2404F"/>
    <w:rsid w:val="00F257CD"/>
    <w:rsid w:val="00F270B2"/>
    <w:rsid w:val="00F335E7"/>
    <w:rsid w:val="00F358D9"/>
    <w:rsid w:val="00F403DE"/>
    <w:rsid w:val="00F500C6"/>
    <w:rsid w:val="00F520B0"/>
    <w:rsid w:val="00F702FC"/>
    <w:rsid w:val="00F7146E"/>
    <w:rsid w:val="00F75156"/>
    <w:rsid w:val="00F810B4"/>
    <w:rsid w:val="00F822AD"/>
    <w:rsid w:val="00F8413F"/>
    <w:rsid w:val="00F85451"/>
    <w:rsid w:val="00F94FFB"/>
    <w:rsid w:val="00F9604F"/>
    <w:rsid w:val="00FA3137"/>
    <w:rsid w:val="00FA3585"/>
    <w:rsid w:val="00FA4BAB"/>
    <w:rsid w:val="00FB6658"/>
    <w:rsid w:val="00FB6D23"/>
    <w:rsid w:val="00FD16E9"/>
    <w:rsid w:val="00FD1FE7"/>
    <w:rsid w:val="00FD477F"/>
    <w:rsid w:val="00FE009C"/>
    <w:rsid w:val="00FE4D18"/>
    <w:rsid w:val="00FE6883"/>
    <w:rsid w:val="00FF1C1E"/>
    <w:rsid w:val="00FF20E4"/>
    <w:rsid w:val="00FF6AFD"/>
    <w:rsid w:val="00FF73C8"/>
    <w:rsid w:val="01AC5050"/>
    <w:rsid w:val="0988B658"/>
    <w:rsid w:val="164E1103"/>
    <w:rsid w:val="17CA4B3D"/>
    <w:rsid w:val="181B2B71"/>
    <w:rsid w:val="1B615532"/>
    <w:rsid w:val="1D732DB2"/>
    <w:rsid w:val="262E5C42"/>
    <w:rsid w:val="2E6E9C1F"/>
    <w:rsid w:val="309D9BF2"/>
    <w:rsid w:val="34075237"/>
    <w:rsid w:val="3D14976A"/>
    <w:rsid w:val="41187925"/>
    <w:rsid w:val="4560ACC3"/>
    <w:rsid w:val="45D7341C"/>
    <w:rsid w:val="47147285"/>
    <w:rsid w:val="47B962AA"/>
    <w:rsid w:val="48807F39"/>
    <w:rsid w:val="490ED4DE"/>
    <w:rsid w:val="4AECCBA2"/>
    <w:rsid w:val="4ED5D229"/>
    <w:rsid w:val="619ABBEE"/>
    <w:rsid w:val="61A3CBDE"/>
    <w:rsid w:val="6332E5AE"/>
    <w:rsid w:val="69703FC8"/>
    <w:rsid w:val="6B721BC3"/>
    <w:rsid w:val="7518EE10"/>
    <w:rsid w:val="7576B321"/>
    <w:rsid w:val="77E80351"/>
    <w:rsid w:val="79441DD4"/>
    <w:rsid w:val="7F2862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99D5"/>
  <w15:chartTrackingRefBased/>
  <w15:docId w15:val="{603732D1-B113-47E2-90E7-502133AF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rsid w:val="00B859BE"/>
    <w:pPr>
      <w:keepNext/>
      <w:keepLines/>
      <w:numPr>
        <w:numId w:val="13"/>
      </w:numPr>
      <w:spacing w:before="480" w:after="0" w:line="276" w:lineRule="auto"/>
      <w:outlineLvl w:val="0"/>
    </w:pPr>
    <w:rPr>
      <w:rFonts w:ascii="Arial Narrow" w:hAnsi="Arial Narrow" w:eastAsia="Times New Roman" w:cs="Times New Roman"/>
      <w:b/>
      <w:bCs/>
      <w:sz w:val="28"/>
      <w:szCs w:val="28"/>
      <w:lang w:val="en-CA" w:eastAsia="en-CA"/>
    </w:rPr>
  </w:style>
  <w:style w:type="paragraph" w:styleId="Heading2">
    <w:name w:val="heading 2"/>
    <w:basedOn w:val="Normal"/>
    <w:link w:val="Heading2Char"/>
    <w:rsid w:val="00B859BE"/>
    <w:pPr>
      <w:keepNext/>
      <w:keepLines/>
      <w:numPr>
        <w:ilvl w:val="1"/>
        <w:numId w:val="13"/>
      </w:numPr>
      <w:tabs>
        <w:tab w:val="left" w:pos="990"/>
      </w:tabs>
      <w:spacing w:before="200" w:after="0" w:line="276" w:lineRule="auto"/>
      <w:outlineLvl w:val="1"/>
    </w:pPr>
    <w:rPr>
      <w:rFonts w:ascii="Arial Narrow" w:hAnsi="Arial Narrow" w:eastAsia="Times New Roman" w:cs="Times New Roman"/>
      <w:b/>
      <w:bCs/>
      <w:sz w:val="26"/>
      <w:szCs w:val="26"/>
      <w:lang w:val="en-CA" w:eastAsia="en-CA"/>
    </w:rPr>
  </w:style>
  <w:style w:type="paragraph" w:styleId="Heading3">
    <w:name w:val="heading 3"/>
    <w:basedOn w:val="Normal"/>
    <w:link w:val="Heading3Char"/>
    <w:rsid w:val="00B859BE"/>
    <w:pPr>
      <w:keepNext/>
      <w:keepLines/>
      <w:numPr>
        <w:ilvl w:val="2"/>
        <w:numId w:val="13"/>
      </w:numPr>
      <w:spacing w:before="200" w:after="0" w:line="276" w:lineRule="auto"/>
      <w:outlineLvl w:val="2"/>
    </w:pPr>
    <w:rPr>
      <w:rFonts w:ascii="Cambria" w:hAnsi="Cambria" w:eastAsia="Times New Roman" w:cs="Times New Roman"/>
      <w:b/>
      <w:bCs/>
      <w:color w:val="4F81BD"/>
      <w:szCs w:val="20"/>
      <w:lang w:val="en-CA" w:eastAsia="en-CA"/>
    </w:rPr>
  </w:style>
  <w:style w:type="paragraph" w:styleId="Heading4">
    <w:name w:val="heading 4"/>
    <w:basedOn w:val="Normal"/>
    <w:link w:val="Heading4Char"/>
    <w:rsid w:val="00B859BE"/>
    <w:pPr>
      <w:keepNext/>
      <w:keepLines/>
      <w:numPr>
        <w:ilvl w:val="3"/>
        <w:numId w:val="13"/>
      </w:numPr>
      <w:spacing w:before="200" w:after="0" w:line="276" w:lineRule="auto"/>
      <w:outlineLvl w:val="3"/>
    </w:pPr>
    <w:rPr>
      <w:rFonts w:ascii="Cambria" w:hAnsi="Cambria" w:eastAsia="Times New Roman" w:cs="Times New Roman"/>
      <w:b/>
      <w:bCs/>
      <w:i/>
      <w:iCs/>
      <w:color w:val="4F81BD"/>
      <w:szCs w:val="20"/>
      <w:lang w:val="en-CA" w:eastAsia="en-CA"/>
    </w:rPr>
  </w:style>
  <w:style w:type="paragraph" w:styleId="Heading8">
    <w:name w:val="heading 8"/>
    <w:basedOn w:val="Normal"/>
    <w:link w:val="Heading8Char"/>
    <w:rsid w:val="00B859BE"/>
    <w:pPr>
      <w:keepNext/>
      <w:keepLines/>
      <w:numPr>
        <w:ilvl w:val="7"/>
        <w:numId w:val="13"/>
      </w:numPr>
      <w:spacing w:before="200" w:after="0" w:line="276" w:lineRule="auto"/>
      <w:outlineLvl w:val="7"/>
    </w:pPr>
    <w:rPr>
      <w:rFonts w:ascii="Cambria" w:hAnsi="Cambria" w:eastAsia="Times New Roman" w:cs="Times New Roman"/>
      <w:color w:val="404040"/>
      <w:sz w:val="20"/>
      <w:szCs w:val="20"/>
      <w:lang w:val="en-CA" w:eastAsia="en-CA"/>
    </w:rPr>
  </w:style>
  <w:style w:type="paragraph" w:styleId="Heading9">
    <w:name w:val="heading 9"/>
    <w:basedOn w:val="Normal"/>
    <w:link w:val="Heading9Char"/>
    <w:rsid w:val="00B859BE"/>
    <w:pPr>
      <w:keepNext/>
      <w:keepLines/>
      <w:numPr>
        <w:ilvl w:val="8"/>
        <w:numId w:val="13"/>
      </w:numPr>
      <w:spacing w:before="200" w:after="0" w:line="276" w:lineRule="auto"/>
      <w:outlineLvl w:val="8"/>
    </w:pPr>
    <w:rPr>
      <w:rFonts w:ascii="Cambria" w:hAnsi="Cambria" w:eastAsia="Times New Roman" w:cs="Times New Roman"/>
      <w:i/>
      <w:iCs/>
      <w:color w:val="404040"/>
      <w:sz w:val="20"/>
      <w:szCs w:val="20"/>
      <w:lang w:val="en-CA" w:eastAsia="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AB740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B740F"/>
    <w:pPr>
      <w:spacing w:after="200" w:line="276" w:lineRule="auto"/>
      <w:ind w:left="720"/>
      <w:contextualSpacing/>
    </w:pPr>
  </w:style>
  <w:style w:type="paragraph" w:styleId="BalloonText">
    <w:name w:val="Balloon Text"/>
    <w:basedOn w:val="Normal"/>
    <w:link w:val="BalloonTextChar"/>
    <w:uiPriority w:val="99"/>
    <w:semiHidden/>
    <w:unhideWhenUsed/>
    <w:rsid w:val="00AB740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B740F"/>
    <w:rPr>
      <w:rFonts w:ascii="Segoe UI" w:hAnsi="Segoe UI" w:cs="Segoe UI"/>
      <w:sz w:val="18"/>
      <w:szCs w:val="18"/>
    </w:rPr>
  </w:style>
  <w:style w:type="character" w:styleId="InstructionsChar" w:customStyle="1">
    <w:name w:val="Instructions Char"/>
    <w:link w:val="Instructions"/>
    <w:locked/>
    <w:rsid w:val="00BB5DC8"/>
    <w:rPr>
      <w:rFonts w:ascii="Arial" w:hAnsi="Arial" w:cs="Arial"/>
      <w:i/>
      <w:color w:val="FF0000"/>
    </w:rPr>
  </w:style>
  <w:style w:type="paragraph" w:styleId="Instructions" w:customStyle="1">
    <w:name w:val="Instructions"/>
    <w:basedOn w:val="Normal"/>
    <w:next w:val="Normal"/>
    <w:link w:val="InstructionsChar"/>
    <w:rsid w:val="00BB5DC8"/>
    <w:pPr>
      <w:overflowPunct w:val="0"/>
      <w:autoSpaceDE w:val="0"/>
      <w:autoSpaceDN w:val="0"/>
      <w:adjustRightInd w:val="0"/>
      <w:spacing w:before="120" w:after="120" w:line="240" w:lineRule="auto"/>
      <w:ind w:left="720"/>
    </w:pPr>
    <w:rPr>
      <w:rFonts w:ascii="Arial" w:hAnsi="Arial" w:cs="Arial"/>
      <w:i/>
      <w:color w:val="FF0000"/>
    </w:rPr>
  </w:style>
  <w:style w:type="paragraph" w:styleId="Header">
    <w:name w:val="header"/>
    <w:basedOn w:val="Normal"/>
    <w:link w:val="HeaderChar"/>
    <w:unhideWhenUsed/>
    <w:rsid w:val="00147DD8"/>
    <w:pPr>
      <w:tabs>
        <w:tab w:val="center" w:pos="4680"/>
        <w:tab w:val="right" w:pos="9360"/>
      </w:tabs>
      <w:spacing w:after="0" w:line="240" w:lineRule="auto"/>
    </w:pPr>
  </w:style>
  <w:style w:type="character" w:styleId="HeaderChar" w:customStyle="1">
    <w:name w:val="Header Char"/>
    <w:basedOn w:val="DefaultParagraphFont"/>
    <w:link w:val="Header"/>
    <w:rsid w:val="00147DD8"/>
  </w:style>
  <w:style w:type="paragraph" w:styleId="Footer">
    <w:name w:val="footer"/>
    <w:basedOn w:val="Normal"/>
    <w:link w:val="FooterChar"/>
    <w:uiPriority w:val="99"/>
    <w:unhideWhenUsed/>
    <w:rsid w:val="00147DD8"/>
    <w:pPr>
      <w:tabs>
        <w:tab w:val="center" w:pos="4680"/>
        <w:tab w:val="right" w:pos="9360"/>
      </w:tabs>
      <w:spacing w:after="0" w:line="240" w:lineRule="auto"/>
    </w:pPr>
  </w:style>
  <w:style w:type="character" w:styleId="FooterChar" w:customStyle="1">
    <w:name w:val="Footer Char"/>
    <w:basedOn w:val="DefaultParagraphFont"/>
    <w:link w:val="Footer"/>
    <w:uiPriority w:val="99"/>
    <w:rsid w:val="00147DD8"/>
  </w:style>
  <w:style w:type="paragraph" w:styleId="Subtitle">
    <w:name w:val="Subtitle"/>
    <w:basedOn w:val="Normal"/>
    <w:link w:val="SubtitleChar"/>
    <w:rsid w:val="00D14B8C"/>
    <w:pPr>
      <w:spacing w:after="200" w:line="276" w:lineRule="auto"/>
    </w:pPr>
    <w:rPr>
      <w:rFonts w:ascii="Cambria" w:hAnsi="Cambria" w:eastAsia="Times New Roman" w:cs="Times New Roman"/>
      <w:i/>
      <w:iCs/>
      <w:color w:val="4F81BD"/>
      <w:spacing w:val="15"/>
      <w:sz w:val="24"/>
      <w:szCs w:val="24"/>
      <w:lang w:val="en-CA" w:eastAsia="en-CA"/>
    </w:rPr>
  </w:style>
  <w:style w:type="character" w:styleId="SubtitleChar" w:customStyle="1">
    <w:name w:val="Subtitle Char"/>
    <w:basedOn w:val="DefaultParagraphFont"/>
    <w:link w:val="Subtitle"/>
    <w:rsid w:val="00D14B8C"/>
    <w:rPr>
      <w:rFonts w:ascii="Cambria" w:hAnsi="Cambria" w:eastAsia="Times New Roman" w:cs="Times New Roman"/>
      <w:i/>
      <w:iCs/>
      <w:color w:val="4F81BD"/>
      <w:spacing w:val="15"/>
      <w:sz w:val="24"/>
      <w:szCs w:val="24"/>
      <w:lang w:val="en-CA" w:eastAsia="en-CA"/>
    </w:rPr>
  </w:style>
  <w:style w:type="paragraph" w:styleId="TableText" w:customStyle="1">
    <w:name w:val="TableText"/>
    <w:basedOn w:val="Normal"/>
    <w:rsid w:val="00763DBB"/>
    <w:pPr>
      <w:spacing w:before="40" w:after="40" w:line="240" w:lineRule="auto"/>
    </w:pPr>
    <w:rPr>
      <w:rFonts w:ascii="Arial Narrow" w:hAnsi="Arial Narrow" w:eastAsia="Times New Roman" w:cs="Arial"/>
      <w:sz w:val="18"/>
      <w:szCs w:val="32"/>
      <w:lang w:val="en-CA" w:eastAsia="en-CA"/>
    </w:rPr>
  </w:style>
  <w:style w:type="paragraph" w:styleId="TableTitle" w:customStyle="1">
    <w:name w:val="TableTitle"/>
    <w:basedOn w:val="TableText"/>
    <w:rsid w:val="00763DBB"/>
    <w:rPr>
      <w:b/>
      <w:sz w:val="22"/>
      <w:szCs w:val="22"/>
    </w:rPr>
  </w:style>
  <w:style w:type="paragraph" w:styleId="TableTitlectrd" w:customStyle="1">
    <w:name w:val="TableTitle ctrd"/>
    <w:basedOn w:val="TableTitle"/>
    <w:rsid w:val="00763DBB"/>
  </w:style>
  <w:style w:type="paragraph" w:styleId="TableTextctrd" w:customStyle="1">
    <w:name w:val="TableText ctrd"/>
    <w:basedOn w:val="TableText"/>
    <w:rsid w:val="00763DBB"/>
    <w:pPr>
      <w:jc w:val="center"/>
    </w:pPr>
  </w:style>
  <w:style w:type="character" w:styleId="SubtleReference">
    <w:name w:val="Subtle Reference"/>
    <w:basedOn w:val="DefaultParagraphFont"/>
    <w:rsid w:val="00763DBB"/>
    <w:rPr>
      <w:smallCaps/>
      <w:color w:val="C0504D"/>
      <w:u w:val="single"/>
    </w:rPr>
  </w:style>
  <w:style w:type="character" w:styleId="Heading1Char" w:customStyle="1">
    <w:name w:val="Heading 1 Char"/>
    <w:basedOn w:val="DefaultParagraphFont"/>
    <w:link w:val="Heading1"/>
    <w:rsid w:val="00B859BE"/>
    <w:rPr>
      <w:rFonts w:ascii="Arial Narrow" w:hAnsi="Arial Narrow" w:eastAsia="Times New Roman" w:cs="Times New Roman"/>
      <w:b/>
      <w:bCs/>
      <w:sz w:val="28"/>
      <w:szCs w:val="28"/>
      <w:lang w:val="en-CA" w:eastAsia="en-CA"/>
    </w:rPr>
  </w:style>
  <w:style w:type="character" w:styleId="Heading2Char" w:customStyle="1">
    <w:name w:val="Heading 2 Char"/>
    <w:basedOn w:val="DefaultParagraphFont"/>
    <w:link w:val="Heading2"/>
    <w:rsid w:val="00B859BE"/>
    <w:rPr>
      <w:rFonts w:ascii="Arial Narrow" w:hAnsi="Arial Narrow" w:eastAsia="Times New Roman" w:cs="Times New Roman"/>
      <w:b/>
      <w:bCs/>
      <w:sz w:val="26"/>
      <w:szCs w:val="26"/>
      <w:lang w:val="en-CA" w:eastAsia="en-CA"/>
    </w:rPr>
  </w:style>
  <w:style w:type="character" w:styleId="Heading3Char" w:customStyle="1">
    <w:name w:val="Heading 3 Char"/>
    <w:basedOn w:val="DefaultParagraphFont"/>
    <w:link w:val="Heading3"/>
    <w:rsid w:val="00B859BE"/>
    <w:rPr>
      <w:rFonts w:ascii="Cambria" w:hAnsi="Cambria" w:eastAsia="Times New Roman" w:cs="Times New Roman"/>
      <w:b/>
      <w:bCs/>
      <w:color w:val="4F81BD"/>
      <w:szCs w:val="20"/>
      <w:lang w:val="en-CA" w:eastAsia="en-CA"/>
    </w:rPr>
  </w:style>
  <w:style w:type="character" w:styleId="Heading4Char" w:customStyle="1">
    <w:name w:val="Heading 4 Char"/>
    <w:basedOn w:val="DefaultParagraphFont"/>
    <w:link w:val="Heading4"/>
    <w:rsid w:val="00B859BE"/>
    <w:rPr>
      <w:rFonts w:ascii="Cambria" w:hAnsi="Cambria" w:eastAsia="Times New Roman" w:cs="Times New Roman"/>
      <w:b/>
      <w:bCs/>
      <w:i/>
      <w:iCs/>
      <w:color w:val="4F81BD"/>
      <w:szCs w:val="20"/>
      <w:lang w:val="en-CA" w:eastAsia="en-CA"/>
    </w:rPr>
  </w:style>
  <w:style w:type="character" w:styleId="Heading8Char" w:customStyle="1">
    <w:name w:val="Heading 8 Char"/>
    <w:basedOn w:val="DefaultParagraphFont"/>
    <w:link w:val="Heading8"/>
    <w:rsid w:val="00B859BE"/>
    <w:rPr>
      <w:rFonts w:ascii="Cambria" w:hAnsi="Cambria" w:eastAsia="Times New Roman" w:cs="Times New Roman"/>
      <w:color w:val="404040"/>
      <w:sz w:val="20"/>
      <w:szCs w:val="20"/>
      <w:lang w:val="en-CA" w:eastAsia="en-CA"/>
    </w:rPr>
  </w:style>
  <w:style w:type="character" w:styleId="Heading9Char" w:customStyle="1">
    <w:name w:val="Heading 9 Char"/>
    <w:basedOn w:val="DefaultParagraphFont"/>
    <w:link w:val="Heading9"/>
    <w:rsid w:val="00B859BE"/>
    <w:rPr>
      <w:rFonts w:ascii="Cambria" w:hAnsi="Cambria" w:eastAsia="Times New Roman" w:cs="Times New Roman"/>
      <w:i/>
      <w:iCs/>
      <w:color w:val="404040"/>
      <w:sz w:val="20"/>
      <w:szCs w:val="20"/>
      <w:lang w:val="en-CA" w:eastAsia="en-CA"/>
    </w:rPr>
  </w:style>
  <w:style w:type="paragraph" w:styleId="Default" w:customStyle="1">
    <w:name w:val="Default"/>
    <w:rsid w:val="000413E9"/>
    <w:pPr>
      <w:autoSpaceDE w:val="0"/>
      <w:autoSpaceDN w:val="0"/>
      <w:adjustRightInd w:val="0"/>
      <w:spacing w:after="0" w:line="240" w:lineRule="auto"/>
    </w:pPr>
    <w:rPr>
      <w:rFonts w:ascii="Arial" w:hAnsi="Arial" w:cs="Arial"/>
      <w:color w:val="000000"/>
      <w:sz w:val="24"/>
      <w:szCs w:val="24"/>
    </w:rPr>
  </w:style>
  <w:style w:type="table" w:styleId="TableGrid1" w:customStyle="1">
    <w:name w:val="Table Grid1"/>
    <w:basedOn w:val="TableNormal"/>
    <w:next w:val="TableGrid"/>
    <w:rsid w:val="00F841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F841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bcbsri.sharepoint.com/sites/CloudNativeDataProject-365/Shared%20Documents/General/Business%20Requirements/Business%20Case%20_%20Cloud_Native_Data%20-%20V1_Approved.docx?d=wfdc09094224f440db08a547c83b7756d&amp;csf=1&amp;web=1&amp;e=nKgxQJ"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s://bcbsri.sharepoint.com/sites/CloudNativeDataProject-365/Shared%20Documents/General/Member%20Mart/Member%20Mart_fields.xlsx?d=we96a6f1d1b1e41fd8860a4e1adfc149a&amp;csf=1&amp;web=1&amp;e=PnD9bC"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E45C6AE2B7614CAC2C018370AACB28" ma:contentTypeVersion="16" ma:contentTypeDescription="Create a new document." ma:contentTypeScope="" ma:versionID="582c6c29f1004ac098b9efee06787f56">
  <xsd:schema xmlns:xsd="http://www.w3.org/2001/XMLSchema" xmlns:xs="http://www.w3.org/2001/XMLSchema" xmlns:p="http://schemas.microsoft.com/office/2006/metadata/properties" xmlns:ns1="http://schemas.microsoft.com/sharepoint/v3" xmlns:ns2="06bd83b4-c3f3-43ce-8cdf-d4a1dd60fff6" xmlns:ns3="1668c350-0a02-44d3-9a3e-802f84ee15bf" targetNamespace="http://schemas.microsoft.com/office/2006/metadata/properties" ma:root="true" ma:fieldsID="a9d73c0bbfcabf7c587c0629eda2cf4a" ns1:_="" ns2:_="" ns3:_="">
    <xsd:import namespace="http://schemas.microsoft.com/sharepoint/v3"/>
    <xsd:import namespace="06bd83b4-c3f3-43ce-8cdf-d4a1dd60fff6"/>
    <xsd:import namespace="1668c350-0a02-44d3-9a3e-802f84ee15b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bd83b4-c3f3-43ce-8cdf-d4a1dd60ff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2329833-3248-4e12-9a99-4e1b2678bf60"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68c350-0a02-44d3-9a3e-802f84ee15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d09c08d-5093-45af-b241-e9770ded860c}" ma:internalName="TaxCatchAll" ma:showField="CatchAllData" ma:web="1668c350-0a02-44d3-9a3e-802f84ee15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bd83b4-c3f3-43ce-8cdf-d4a1dd60fff6">
      <Terms xmlns="http://schemas.microsoft.com/office/infopath/2007/PartnerControls"/>
    </lcf76f155ced4ddcb4097134ff3c332f>
    <TaxCatchAll xmlns="1668c350-0a02-44d3-9a3e-802f84ee15bf" xsi:nil="true"/>
    <_ip_UnifiedCompliancePolicyUIAction xmlns="http://schemas.microsoft.com/sharepoint/v3" xsi:nil="true"/>
    <_ip_UnifiedCompliancePolicyProperties xmlns="http://schemas.microsoft.com/sharepoint/v3" xsi:nil="true"/>
    <SharedWithUsers xmlns="1668c350-0a02-44d3-9a3e-802f84ee15bf">
      <UserInfo>
        <DisplayName>Andrew Faulkner</DisplayName>
        <AccountId>60</AccountId>
        <AccountType/>
      </UserInfo>
      <UserInfo>
        <DisplayName>Jonathan Robadue</DisplayName>
        <AccountId>143</AccountId>
        <AccountType/>
      </UserInfo>
    </SharedWithUsers>
  </documentManagement>
</p:properties>
</file>

<file path=customXml/itemProps1.xml><?xml version="1.0" encoding="utf-8"?>
<ds:datastoreItem xmlns:ds="http://schemas.openxmlformats.org/officeDocument/2006/customXml" ds:itemID="{9A587A12-5007-4749-90AB-72BFB469A9F6}"/>
</file>

<file path=customXml/itemProps2.xml><?xml version="1.0" encoding="utf-8"?>
<ds:datastoreItem xmlns:ds="http://schemas.openxmlformats.org/officeDocument/2006/customXml" ds:itemID="{AC4F5B7A-D90A-498C-82AA-31E01161DE58}">
  <ds:schemaRefs>
    <ds:schemaRef ds:uri="http://schemas.microsoft.com/sharepoint/v3/contenttype/forms"/>
  </ds:schemaRefs>
</ds:datastoreItem>
</file>

<file path=customXml/itemProps3.xml><?xml version="1.0" encoding="utf-8"?>
<ds:datastoreItem xmlns:ds="http://schemas.openxmlformats.org/officeDocument/2006/customXml" ds:itemID="{B7A9A8F0-9636-4004-BBC2-1E10386CD3C3}">
  <ds:schemaRefs>
    <ds:schemaRef ds:uri="http://schemas.microsoft.com/office/2006/metadata/properties"/>
    <ds:schemaRef ds:uri="http://schemas.microsoft.com/office/infopath/2007/PartnerControls"/>
    <ds:schemaRef ds:uri="06bd83b4-c3f3-43ce-8cdf-d4a1dd60fff6"/>
    <ds:schemaRef ds:uri="1668c350-0a02-44d3-9a3e-802f84ee15bf"/>
    <ds:schemaRef ds:uri="http://schemas.microsoft.com/sharepoint/v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BCBSRI</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Kane Lindgren</dc:creator>
  <cp:keywords/>
  <dc:description/>
  <cp:lastModifiedBy>Supriya Supriya</cp:lastModifiedBy>
  <cp:revision>418</cp:revision>
  <dcterms:created xsi:type="dcterms:W3CDTF">2022-06-16T18:54:00Z</dcterms:created>
  <dcterms:modified xsi:type="dcterms:W3CDTF">2023-02-02T12:37:16Z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0x010100BDE45C6AE2B7614CAC2C018370AACB28</vt:lpwstr>
  </property>
  <property fmtid="{D5CDD505-2E9C-101B-9397-08002B2CF9AE}" pid="3" name="_dlc_DocIdItemGuid">
    <vt:lpwstr>51b61a36-4c11-4539-8854-e5e7c3c26c31</vt:lpwstr>
  </property>
  <property fmtid="{D5CDD505-2E9C-101B-9397-08002B2CF9AE}" pid="4" name="MediaServiceImageTags">
    <vt:lpwstr/>
  </property>
</Properties>
</file>